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6D52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3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4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5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6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7" w14:textId="77777777" w:rsidR="007F705D" w:rsidRDefault="007F70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456D58" w14:textId="77777777" w:rsidR="007F705D" w:rsidRDefault="00AF1039">
      <w:pPr>
        <w:spacing w:before="187" w:line="714" w:lineRule="auto"/>
        <w:ind w:left="4039" w:right="4057" w:hang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Introduction"/>
      <w:bookmarkStart w:id="1" w:name="Relevant_Background"/>
      <w:bookmarkStart w:id="2" w:name="Core"/>
      <w:bookmarkStart w:id="3" w:name="Photosphere"/>
      <w:bookmarkStart w:id="4" w:name="Magnetic_Energy_Storage"/>
      <w:bookmarkStart w:id="5" w:name="Energy_Release_Overview"/>
      <w:bookmarkStart w:id="6" w:name="Spectral_Imagers"/>
      <w:bookmarkStart w:id="7" w:name="Coronagraphs"/>
      <w:bookmarkStart w:id="8" w:name="Mechanisms_and_Observational_Signatures_"/>
      <w:bookmarkStart w:id="9" w:name="Thermal_Dimming"/>
      <w:bookmarkStart w:id="10" w:name="Dimming_Physics_and_Observations_Summary"/>
      <w:bookmarkStart w:id="11" w:name="Coronal_Dimming_Case_Studies"/>
      <w:bookmarkStart w:id="12" w:name="Observations_and_Analysis"/>
      <w:bookmarkStart w:id="13" w:name="Simple_Dimming_Case"/>
      <w:bookmarkStart w:id="14" w:name="Flare-Dimming_Deconvolution_Method"/>
      <w:bookmarkStart w:id="15" w:name="Error_Estimates_for_Flare-Dimming_Deconv"/>
      <w:bookmarkStart w:id="16" w:name="Dimming_Parameterization_Results"/>
      <w:bookmarkStart w:id="17" w:name="Semi-Statistical_Study_of_Dimming-CME_Re"/>
      <w:bookmarkStart w:id="18" w:name="Introduction_to_Dimming_and_CME_Paramete"/>
      <w:bookmarkStart w:id="19" w:name="Dimming_Parameterization"/>
      <w:bookmarkStart w:id="20" w:name="CME_Parameterization"/>
      <w:bookmarkStart w:id="21" w:name="Overview_of_MinXSS_Solar_CubeSat"/>
      <w:bookmarkStart w:id="22" w:name="Science_Objectives"/>
      <w:bookmarkStart w:id="23" w:name="Thermal_Balance_Analysis_for_a_CubeSat"/>
      <w:bookmarkStart w:id="24" w:name="Summary_and_Future_Work"/>
      <w:bookmarkStart w:id="25" w:name="_Bibliography"/>
      <w:bookmarkStart w:id="26" w:name="Coronal_Dimming_Event_List_and_Ancillary"/>
      <w:bookmarkStart w:id="27" w:name="MinXSS_CubeSat_Mass/Power_Tables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Times New Roman"/>
          <w:b/>
          <w:w w:val="110"/>
          <w:sz w:val="24"/>
        </w:rPr>
        <w:t xml:space="preserve">Chapter  </w:t>
      </w:r>
      <w:r>
        <w:rPr>
          <w:rFonts w:ascii="Times New Roman"/>
          <w:b/>
          <w:spacing w:val="1"/>
          <w:w w:val="110"/>
          <w:sz w:val="24"/>
        </w:rPr>
        <w:t xml:space="preserve"> </w:t>
      </w:r>
      <w:r>
        <w:rPr>
          <w:rFonts w:ascii="Times New Roman"/>
          <w:b/>
          <w:w w:val="110"/>
          <w:sz w:val="24"/>
        </w:rPr>
        <w:t>1</w:t>
      </w:r>
      <w:r>
        <w:rPr>
          <w:rFonts w:ascii="Times New Roman"/>
          <w:b/>
          <w:w w:val="111"/>
          <w:sz w:val="24"/>
        </w:rPr>
        <w:t xml:space="preserve"> </w:t>
      </w:r>
      <w:bookmarkStart w:id="28" w:name="Chromosphere"/>
      <w:bookmarkStart w:id="29" w:name="Corona"/>
      <w:bookmarkStart w:id="30" w:name="Heliosphere"/>
      <w:bookmarkStart w:id="31" w:name="Instrument_Descriptions"/>
      <w:bookmarkStart w:id="32" w:name="Case_Studies_Summary"/>
      <w:bookmarkStart w:id="33" w:name="Low-Cost_Mitigation_of_Radiation_Issues_"/>
      <w:bookmarkEnd w:id="28"/>
      <w:bookmarkEnd w:id="29"/>
      <w:bookmarkEnd w:id="30"/>
      <w:bookmarkEnd w:id="31"/>
      <w:bookmarkEnd w:id="32"/>
      <w:bookmarkEnd w:id="33"/>
      <w:r>
        <w:rPr>
          <w:rFonts w:ascii="Times New Roman"/>
          <w:b/>
          <w:spacing w:val="-2"/>
          <w:w w:val="110"/>
          <w:sz w:val="24"/>
        </w:rPr>
        <w:t>I</w:t>
      </w:r>
      <w:r>
        <w:rPr>
          <w:rFonts w:ascii="Times New Roman"/>
          <w:b/>
          <w:spacing w:val="-1"/>
          <w:w w:val="110"/>
          <w:sz w:val="24"/>
        </w:rPr>
        <w:t>nt</w:t>
      </w:r>
      <w:r>
        <w:rPr>
          <w:rFonts w:ascii="Times New Roman"/>
          <w:b/>
          <w:spacing w:val="-2"/>
          <w:w w:val="110"/>
          <w:sz w:val="24"/>
        </w:rPr>
        <w:t>r</w:t>
      </w:r>
      <w:r>
        <w:rPr>
          <w:rFonts w:ascii="Times New Roman"/>
          <w:b/>
          <w:spacing w:val="-1"/>
          <w:w w:val="110"/>
          <w:sz w:val="24"/>
        </w:rPr>
        <w:t>oduction</w:t>
      </w:r>
    </w:p>
    <w:p w14:paraId="0E456D59" w14:textId="77777777" w:rsidR="007F705D" w:rsidRDefault="007F70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456D5A" w14:textId="77777777" w:rsidR="007F705D" w:rsidRDefault="007F70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456D5B" w14:textId="1D7181FC" w:rsidR="007F705D" w:rsidRDefault="00AF1039">
      <w:pPr>
        <w:pStyle w:val="BodyText"/>
        <w:spacing w:before="181" w:line="455" w:lineRule="auto"/>
        <w:ind w:right="117"/>
        <w:jc w:val="both"/>
      </w:pPr>
      <w:bookmarkStart w:id="34" w:name="Brief_Tour_of_the_Sun"/>
      <w:bookmarkStart w:id="35" w:name="Solar_Flares"/>
      <w:bookmarkStart w:id="36" w:name="Advancing_CubeSat_Technologies_and_Lesso"/>
      <w:bookmarkStart w:id="37" w:name="3-D_Printed_Parts"/>
      <w:bookmarkEnd w:id="34"/>
      <w:bookmarkEnd w:id="35"/>
      <w:bookmarkEnd w:id="36"/>
      <w:bookmarkEnd w:id="37"/>
      <w:r>
        <w:rPr>
          <w:w w:val="105"/>
        </w:rPr>
        <w:t>Solar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rupt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among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energetic</w:t>
      </w:r>
      <w:r>
        <w:rPr>
          <w:spacing w:val="14"/>
          <w:w w:val="105"/>
        </w:rPr>
        <w:t xml:space="preserve"> </w:t>
      </w:r>
      <w:r>
        <w:rPr>
          <w:w w:val="105"/>
        </w:rPr>
        <w:t>phenomena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solar</w:t>
      </w:r>
      <w:r>
        <w:rPr>
          <w:spacing w:val="14"/>
          <w:w w:val="105"/>
        </w:rPr>
        <w:t xml:space="preserve"> </w:t>
      </w:r>
      <w:r>
        <w:rPr>
          <w:w w:val="105"/>
        </w:rPr>
        <w:t>system.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h,</w:t>
      </w:r>
      <w:r>
        <w:rPr>
          <w:w w:val="109"/>
        </w:rPr>
        <w:t xml:space="preserve"> </w:t>
      </w:r>
      <w:bookmarkStart w:id="38" w:name="Doppler_and_Bandpass_Dimming"/>
      <w:bookmarkStart w:id="39" w:name="Dimming_and_CME_Parameters_Correlation"/>
      <w:bookmarkEnd w:id="38"/>
      <w:bookmarkEnd w:id="39"/>
      <w:r>
        <w:rPr>
          <w:w w:val="109"/>
        </w:rPr>
        <w:t xml:space="preserve"> </w:t>
      </w:r>
      <w:bookmarkStart w:id="40" w:name="CubeSat_Card_Cage"/>
      <w:bookmarkEnd w:id="40"/>
      <w:r>
        <w:rPr>
          <w:w w:val="105"/>
        </w:rPr>
        <w:t>they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owe</w:t>
      </w:r>
      <w:r>
        <w:rPr>
          <w:spacing w:val="-2"/>
          <w:w w:val="105"/>
        </w:rPr>
        <w:t>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ad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</w:t>
      </w:r>
      <w:r>
        <w:rPr>
          <w:spacing w:val="-1"/>
          <w:w w:val="105"/>
        </w:rPr>
        <w:t>al</w:t>
      </w:r>
      <w:r>
        <w:rPr>
          <w:spacing w:val="31"/>
          <w:w w:val="105"/>
        </w:rPr>
        <w:t xml:space="preserve"> </w:t>
      </w:r>
      <w:r>
        <w:rPr>
          <w:w w:val="105"/>
        </w:rPr>
        <w:t>processes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sun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highly</w:t>
      </w:r>
      <w:r>
        <w:rPr>
          <w:spacing w:val="31"/>
          <w:w w:val="105"/>
        </w:rPr>
        <w:t xml:space="preserve"> </w:t>
      </w:r>
      <w:r>
        <w:rPr>
          <w:w w:val="105"/>
        </w:rPr>
        <w:t>dynamic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nv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ronm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31"/>
          <w:w w:val="105"/>
        </w:rPr>
        <w:t xml:space="preserve"> </w:t>
      </w:r>
      <w:r>
        <w:rPr>
          <w:w w:val="105"/>
        </w:rPr>
        <w:t>–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ex-</w:t>
      </w:r>
      <w:r>
        <w:rPr>
          <w:w w:val="99"/>
        </w:rPr>
        <w:t xml:space="preserve"> </w:t>
      </w:r>
      <w:bookmarkStart w:id="41" w:name="Spectrographs"/>
      <w:bookmarkEnd w:id="41"/>
      <w:r>
        <w:rPr>
          <w:w w:val="99"/>
        </w:rPr>
        <w:t xml:space="preserve"> </w:t>
      </w:r>
      <w:bookmarkStart w:id="42" w:name="Attitude_Determination_and_Control_Syste"/>
      <w:bookmarkEnd w:id="42"/>
      <w:proofErr w:type="spellStart"/>
      <w:r>
        <w:rPr>
          <w:spacing w:val="-2"/>
          <w:w w:val="105"/>
        </w:rPr>
        <w:t>celle</w:t>
      </w:r>
      <w:r>
        <w:rPr>
          <w:spacing w:val="-1"/>
          <w:w w:val="105"/>
        </w:rPr>
        <w:t>nt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natural</w:t>
      </w:r>
      <w:r>
        <w:rPr>
          <w:spacing w:val="25"/>
          <w:w w:val="105"/>
        </w:rPr>
        <w:t xml:space="preserve"> </w:t>
      </w:r>
      <w:r>
        <w:rPr>
          <w:w w:val="105"/>
        </w:rPr>
        <w:t>laboratory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study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high-energy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plasma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sics</w:t>
      </w:r>
      <w:r>
        <w:rPr>
          <w:spacing w:val="-1"/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pushing</w:t>
      </w:r>
      <w:r>
        <w:rPr>
          <w:spacing w:val="21"/>
          <w:w w:val="99"/>
        </w:rPr>
        <w:t xml:space="preserve"> </w:t>
      </w:r>
      <w:bookmarkStart w:id="43" w:name="Convection_Zone"/>
      <w:bookmarkEnd w:id="43"/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boundaries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remote</w:t>
      </w:r>
      <w:r>
        <w:rPr>
          <w:spacing w:val="7"/>
          <w:w w:val="105"/>
        </w:rPr>
        <w:t xml:space="preserve"> </w:t>
      </w:r>
      <w:r>
        <w:rPr>
          <w:w w:val="105"/>
        </w:rPr>
        <w:t>sensing.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processes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often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cotemporal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sorting</w:t>
      </w:r>
      <w:r>
        <w:rPr>
          <w:spacing w:val="51"/>
          <w:w w:val="99"/>
        </w:rPr>
        <w:t xml:space="preserve"> </w:t>
      </w:r>
      <w:bookmarkStart w:id="44" w:name="Electrical_Power_System,_Battery,_and_So"/>
      <w:bookmarkEnd w:id="44"/>
      <w:r>
        <w:rPr>
          <w:w w:val="105"/>
        </w:rPr>
        <w:t>out</w:t>
      </w:r>
      <w:r>
        <w:rPr>
          <w:spacing w:val="21"/>
          <w:w w:val="105"/>
        </w:rPr>
        <w:t xml:space="preserve"> </w:t>
      </w:r>
      <w:r>
        <w:rPr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w w:val="105"/>
        </w:rPr>
        <w:t>influence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ins w:id="45" w:author="Thomas Woods" w:date="2016-03-09T19:35:00Z">
        <w:r w:rsidR="00626DB7">
          <w:rPr>
            <w:w w:val="105"/>
          </w:rPr>
          <w:t xml:space="preserve"> solar</w:t>
        </w:r>
      </w:ins>
      <w:r>
        <w:rPr>
          <w:spacing w:val="22"/>
          <w:w w:val="105"/>
        </w:rPr>
        <w:t xml:space="preserve"> </w:t>
      </w:r>
      <w:r>
        <w:rPr>
          <w:w w:val="105"/>
        </w:rPr>
        <w:t>electromagnetic</w:t>
      </w:r>
      <w:r>
        <w:rPr>
          <w:spacing w:val="22"/>
          <w:w w:val="105"/>
        </w:rPr>
        <w:t xml:space="preserve"> </w:t>
      </w:r>
      <w:r>
        <w:rPr>
          <w:w w:val="105"/>
        </w:rPr>
        <w:t>spectrum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nontr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al.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spatial</w:t>
      </w:r>
      <w:r>
        <w:rPr>
          <w:spacing w:val="22"/>
          <w:w w:val="105"/>
        </w:rPr>
        <w:t xml:space="preserve"> </w:t>
      </w:r>
      <w:r>
        <w:rPr>
          <w:w w:val="105"/>
        </w:rPr>
        <w:t>resolution</w:t>
      </w:r>
      <w:r>
        <w:rPr>
          <w:spacing w:val="29"/>
          <w:w w:val="104"/>
        </w:rPr>
        <w:t xml:space="preserve"> </w:t>
      </w:r>
      <w:bookmarkStart w:id="46" w:name="Electromagnetic_Radiation_From_Atoms_and"/>
      <w:bookmarkEnd w:id="46"/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alleviate</w:t>
      </w:r>
      <w:r>
        <w:rPr>
          <w:spacing w:val="47"/>
          <w:w w:val="105"/>
        </w:rPr>
        <w:t xml:space="preserve"> </w:t>
      </w:r>
      <w:r>
        <w:rPr>
          <w:w w:val="105"/>
        </w:rPr>
        <w:t>some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46"/>
          <w:w w:val="105"/>
        </w:rPr>
        <w:t xml:space="preserve"> </w:t>
      </w:r>
      <w:r>
        <w:rPr>
          <w:w w:val="105"/>
        </w:rPr>
        <w:t>confusion,</w:t>
      </w:r>
      <w:r>
        <w:rPr>
          <w:spacing w:val="52"/>
          <w:w w:val="105"/>
        </w:rPr>
        <w:t xml:space="preserve"> </w:t>
      </w:r>
      <w:r>
        <w:rPr>
          <w:w w:val="105"/>
        </w:rPr>
        <w:t>but</w:t>
      </w:r>
      <w:r>
        <w:rPr>
          <w:spacing w:val="46"/>
          <w:w w:val="105"/>
        </w:rPr>
        <w:t xml:space="preserve"> </w:t>
      </w:r>
      <w:r>
        <w:rPr>
          <w:w w:val="105"/>
        </w:rPr>
        <w:t>those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46"/>
          <w:w w:val="105"/>
        </w:rPr>
        <w:t xml:space="preserve"> </w:t>
      </w:r>
      <w:r>
        <w:rPr>
          <w:w w:val="105"/>
        </w:rPr>
        <w:t>often</w:t>
      </w:r>
      <w:r>
        <w:rPr>
          <w:spacing w:val="47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y</w:t>
      </w:r>
      <w:r>
        <w:rPr>
          <w:spacing w:val="46"/>
          <w:w w:val="105"/>
        </w:rPr>
        <w:t xml:space="preserve"> </w:t>
      </w:r>
      <w:r>
        <w:rPr>
          <w:w w:val="105"/>
        </w:rPr>
        <w:t>broad</w:t>
      </w:r>
      <w:r>
        <w:rPr>
          <w:spacing w:val="45"/>
          <w:w w:val="105"/>
        </w:rPr>
        <w:t xml:space="preserve"> </w:t>
      </w:r>
      <w:r>
        <w:rPr>
          <w:w w:val="105"/>
        </w:rPr>
        <w:t>spectral</w:t>
      </w:r>
      <w:r>
        <w:rPr>
          <w:w w:val="106"/>
        </w:rPr>
        <w:t xml:space="preserve"> </w:t>
      </w:r>
      <w:bookmarkStart w:id="47" w:name="Space_Weather"/>
      <w:bookmarkEnd w:id="47"/>
      <w:r>
        <w:rPr>
          <w:w w:val="106"/>
        </w:rPr>
        <w:t xml:space="preserve"> </w:t>
      </w:r>
      <w:bookmarkStart w:id="48" w:name="Parameterization_Methods"/>
      <w:bookmarkEnd w:id="48"/>
      <w:r>
        <w:rPr>
          <w:w w:val="105"/>
        </w:rPr>
        <w:t>resolution,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onv</w:t>
      </w:r>
      <w:r>
        <w:rPr>
          <w:spacing w:val="-3"/>
          <w:w w:val="105"/>
        </w:rPr>
        <w:t>ol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temperatures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another</w:t>
      </w:r>
      <w:r>
        <w:rPr>
          <w:spacing w:val="25"/>
          <w:w w:val="105"/>
        </w:rPr>
        <w:t xml:space="preserve"> </w:t>
      </w:r>
      <w:r>
        <w:rPr>
          <w:w w:val="105"/>
        </w:rPr>
        <w:t>critical</w:t>
      </w:r>
      <w:r>
        <w:rPr>
          <w:spacing w:val="26"/>
          <w:w w:val="105"/>
        </w:rPr>
        <w:t xml:space="preserve"> </w:t>
      </w:r>
      <w:r>
        <w:rPr>
          <w:w w:val="105"/>
        </w:rPr>
        <w:t>piece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an-</w:t>
      </w:r>
      <w:r>
        <w:rPr>
          <w:w w:val="99"/>
        </w:rPr>
        <w:t xml:space="preserve"> </w:t>
      </w:r>
      <w:bookmarkStart w:id="49" w:name="Radiative_Zone"/>
      <w:bookmarkStart w:id="50" w:name="Dimming_Light_Curve_Fitting_Method"/>
      <w:bookmarkStart w:id="51" w:name="Dimming_Fit_Uncertainty_Computation"/>
      <w:bookmarkEnd w:id="49"/>
      <w:bookmarkEnd w:id="50"/>
      <w:bookmarkEnd w:id="51"/>
      <w:r>
        <w:rPr>
          <w:w w:val="99"/>
        </w:rPr>
        <w:t xml:space="preserve"> </w:t>
      </w:r>
      <w:bookmarkStart w:id="52" w:name="Secondary_Instrument:_Solar_Position_Sen"/>
      <w:bookmarkEnd w:id="52"/>
      <w:proofErr w:type="spellStart"/>
      <w:r>
        <w:rPr>
          <w:w w:val="105"/>
        </w:rPr>
        <w:t>alyzing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ins w:id="53" w:author="Thomas Woods" w:date="2016-03-09T19:36:00Z">
        <w:r w:rsidR="00455138">
          <w:rPr>
            <w:spacing w:val="18"/>
            <w:w w:val="105"/>
          </w:rPr>
          <w:t xml:space="preserve">solar </w:t>
        </w:r>
      </w:ins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task</w:t>
      </w:r>
      <w:r>
        <w:rPr>
          <w:spacing w:val="1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18"/>
          <w:w w:val="105"/>
        </w:rPr>
        <w:t xml:space="preserve"> </w:t>
      </w:r>
      <w:r>
        <w:rPr>
          <w:w w:val="105"/>
        </w:rPr>
        <w:t>us</w:t>
      </w:r>
      <w:r>
        <w:rPr>
          <w:spacing w:val="18"/>
          <w:w w:val="105"/>
        </w:rPr>
        <w:t xml:space="preserve"> </w:t>
      </w:r>
      <w:r>
        <w:rPr>
          <w:w w:val="105"/>
        </w:rPr>
        <w:t>requires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at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ty,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thoroughn</w:t>
      </w:r>
      <w:r>
        <w:rPr>
          <w:spacing w:val="-2"/>
          <w:w w:val="105"/>
        </w:rPr>
        <w:t>ess</w:t>
      </w:r>
      <w:r>
        <w:rPr>
          <w:spacing w:val="-1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2"/>
          <w:w w:val="105"/>
        </w:rPr>
        <w:t>goo</w:t>
      </w:r>
      <w:r>
        <w:rPr>
          <w:spacing w:val="1"/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w w:val="105"/>
        </w:rPr>
        <w:t>understanding</w:t>
      </w:r>
      <w:r>
        <w:rPr>
          <w:w w:val="99"/>
        </w:rPr>
        <w:t xml:space="preserve"> </w:t>
      </w:r>
      <w:bookmarkStart w:id="54" w:name="Physics_of_Solar_Eruptive_Events"/>
      <w:bookmarkStart w:id="55" w:name="Coronal_Mass_Ejections"/>
      <w:bookmarkStart w:id="56" w:name="Primary_Instrument:_Amptek_X123-SDD"/>
      <w:bookmarkEnd w:id="54"/>
      <w:bookmarkEnd w:id="55"/>
      <w:bookmarkEnd w:id="56"/>
      <w:r>
        <w:rPr>
          <w:w w:val="99"/>
        </w:rPr>
        <w:t xml:space="preserve"> </w:t>
      </w:r>
      <w:bookmarkStart w:id="57" w:name="Importance_of_a_Second_CubeSat_Unit"/>
      <w:bookmarkEnd w:id="57"/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advan</w:t>
      </w:r>
      <w:r>
        <w:rPr>
          <w:spacing w:val="-3"/>
          <w:w w:val="105"/>
        </w:rPr>
        <w:t>ces</w:t>
      </w:r>
      <w:r>
        <w:rPr>
          <w:spacing w:val="17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made.</w:t>
      </w:r>
      <w:r>
        <w:rPr>
          <w:spacing w:val="50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practical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mot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studying</w:t>
      </w:r>
      <w:r>
        <w:rPr>
          <w:spacing w:val="16"/>
          <w:w w:val="105"/>
        </w:rPr>
        <w:t xml:space="preserve"> </w:t>
      </w:r>
      <w:r>
        <w:rPr>
          <w:w w:val="105"/>
        </w:rPr>
        <w:t>solar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rupt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w w:val="106"/>
        </w:rPr>
        <w:t xml:space="preserve"> </w:t>
      </w:r>
      <w:bookmarkStart w:id="58" w:name="Physics_Motivation_and_Fit_Types"/>
      <w:bookmarkStart w:id="59" w:name="Topics_Beyond_Solar_Eruptive_Events"/>
      <w:bookmarkEnd w:id="58"/>
      <w:bookmarkEnd w:id="59"/>
      <w:r>
        <w:rPr>
          <w:w w:val="106"/>
        </w:rPr>
        <w:t xml:space="preserve"> </w:t>
      </w:r>
      <w:bookmarkStart w:id="60" w:name="Mission_Architecture"/>
      <w:bookmarkEnd w:id="60"/>
      <w:r>
        <w:rPr>
          <w:spacing w:val="-3"/>
          <w:w w:val="105"/>
        </w:rPr>
        <w:t>well:</w:t>
      </w:r>
      <w:r>
        <w:rPr>
          <w:spacing w:val="11"/>
          <w:w w:val="105"/>
        </w:rPr>
        <w:t xml:space="preserve"> </w:t>
      </w:r>
      <w:r>
        <w:rPr>
          <w:w w:val="105"/>
        </w:rPr>
        <w:t>sometimes</w:t>
      </w:r>
      <w:r>
        <w:rPr>
          <w:spacing w:val="32"/>
          <w:w w:val="105"/>
        </w:rPr>
        <w:t xml:space="preserve"> </w:t>
      </w:r>
      <w:r>
        <w:rPr>
          <w:w w:val="105"/>
        </w:rPr>
        <w:t>they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directed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ard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arth</w:t>
      </w:r>
      <w:r>
        <w:rPr>
          <w:spacing w:val="33"/>
          <w:w w:val="105"/>
        </w:rPr>
        <w:t xml:space="preserve"> </w:t>
      </w:r>
      <w:r>
        <w:rPr>
          <w:w w:val="105"/>
        </w:rPr>
        <w:t>where</w:t>
      </w:r>
      <w:r>
        <w:rPr>
          <w:spacing w:val="33"/>
          <w:w w:val="105"/>
        </w:rPr>
        <w:t xml:space="preserve"> </w:t>
      </w:r>
      <w:r>
        <w:rPr>
          <w:w w:val="105"/>
        </w:rPr>
        <w:t>they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num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rou</w:t>
      </w:r>
      <w:r>
        <w:rPr>
          <w:spacing w:val="-2"/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impacts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w w:val="103"/>
        </w:rPr>
        <w:t xml:space="preserve"> </w:t>
      </w:r>
      <w:bookmarkStart w:id="61" w:name="Wave_Dimming"/>
      <w:bookmarkStart w:id="62" w:name="Communications"/>
      <w:bookmarkEnd w:id="61"/>
      <w:bookmarkEnd w:id="62"/>
      <w:r>
        <w:rPr>
          <w:w w:val="103"/>
        </w:rPr>
        <w:t xml:space="preserve"> </w:t>
      </w:r>
      <w:bookmarkStart w:id="63" w:name="Importance_of_Flight_Like_Testing"/>
      <w:bookmarkEnd w:id="63"/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beautiful</w:t>
      </w:r>
      <w:r>
        <w:rPr>
          <w:spacing w:val="50"/>
          <w:w w:val="105"/>
        </w:rPr>
        <w:t xml:space="preserve"> </w:t>
      </w:r>
      <w:r>
        <w:rPr>
          <w:w w:val="105"/>
        </w:rPr>
        <w:t>(e.g.,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aurora)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ntal</w:t>
      </w:r>
      <w:r>
        <w:rPr>
          <w:spacing w:val="51"/>
          <w:w w:val="105"/>
        </w:rPr>
        <w:t xml:space="preserve"> </w:t>
      </w:r>
      <w:r>
        <w:rPr>
          <w:w w:val="105"/>
        </w:rPr>
        <w:t>(e.g.,</w:t>
      </w:r>
      <w:r>
        <w:rPr>
          <w:spacing w:val="56"/>
          <w:w w:val="105"/>
        </w:rPr>
        <w:t xml:space="preserve"> </w:t>
      </w:r>
      <w:r>
        <w:rPr>
          <w:w w:val="105"/>
        </w:rPr>
        <w:t>satellite</w:t>
      </w:r>
      <w:r>
        <w:rPr>
          <w:spacing w:val="50"/>
          <w:w w:val="105"/>
        </w:rPr>
        <w:t xml:space="preserve"> </w:t>
      </w:r>
      <w:r>
        <w:rPr>
          <w:w w:val="105"/>
        </w:rPr>
        <w:t>damage,</w:t>
      </w:r>
      <w:r>
        <w:rPr>
          <w:spacing w:val="56"/>
          <w:w w:val="105"/>
        </w:rPr>
        <w:t xml:space="preserve"> </w:t>
      </w:r>
      <w:r>
        <w:rPr>
          <w:w w:val="105"/>
        </w:rPr>
        <w:t>radio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ommun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t xml:space="preserve"> </w:t>
      </w:r>
      <w:bookmarkStart w:id="64" w:name="Observations_and_Event_Selection"/>
      <w:bookmarkEnd w:id="64"/>
      <w:r>
        <w:t xml:space="preserve"> </w:t>
      </w:r>
      <w:bookmarkStart w:id="65" w:name="Flare-Dimming_Deconvolution_Method_Stati"/>
      <w:bookmarkEnd w:id="65"/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mas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owe</w:t>
      </w:r>
      <w:r>
        <w:rPr>
          <w:spacing w:val="-2"/>
          <w:w w:val="105"/>
        </w:rPr>
        <w:t>r</w:t>
      </w:r>
      <w:r>
        <w:rPr>
          <w:spacing w:val="28"/>
          <w:w w:val="105"/>
        </w:rPr>
        <w:t xml:space="preserve"> </w:t>
      </w:r>
      <w:r>
        <w:rPr>
          <w:w w:val="105"/>
        </w:rPr>
        <w:t>disruption).</w:t>
      </w:r>
    </w:p>
    <w:p w14:paraId="0E09C7EC" w14:textId="77777777" w:rsidR="007A2524" w:rsidRDefault="00AF1039">
      <w:pPr>
        <w:pStyle w:val="BodyText"/>
        <w:spacing w:before="8" w:line="455" w:lineRule="auto"/>
        <w:ind w:right="117"/>
        <w:jc w:val="both"/>
        <w:rPr>
          <w:ins w:id="66" w:author="Thomas Woods" w:date="2016-03-09T21:02:00Z"/>
          <w:spacing w:val="19"/>
          <w:w w:val="110"/>
        </w:rPr>
      </w:pPr>
      <w:bookmarkStart w:id="67" w:name="Thermodynamic_Equilibrium"/>
      <w:bookmarkStart w:id="68" w:name="Summary"/>
      <w:bookmarkEnd w:id="67"/>
      <w:bookmarkEnd w:id="68"/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three</w:t>
      </w:r>
      <w:r>
        <w:rPr>
          <w:spacing w:val="-20"/>
          <w:w w:val="110"/>
        </w:rPr>
        <w:t xml:space="preserve"> </w:t>
      </w:r>
      <w:r>
        <w:rPr>
          <w:w w:val="110"/>
        </w:rPr>
        <w:t>basic</w:t>
      </w:r>
      <w:r>
        <w:rPr>
          <w:spacing w:val="-19"/>
          <w:w w:val="110"/>
        </w:rPr>
        <w:t xml:space="preserve"> </w:t>
      </w:r>
      <w:r>
        <w:rPr>
          <w:w w:val="110"/>
        </w:rPr>
        <w:t>types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sol</w:t>
      </w:r>
      <w:r>
        <w:rPr>
          <w:spacing w:val="-1"/>
          <w:w w:val="110"/>
        </w:rPr>
        <w:t>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rupt</w:t>
      </w:r>
      <w:r>
        <w:rPr>
          <w:spacing w:val="-2"/>
          <w:w w:val="110"/>
        </w:rPr>
        <w:t>ive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eve</w:t>
      </w:r>
      <w:r>
        <w:rPr>
          <w:spacing w:val="-3"/>
          <w:w w:val="110"/>
        </w:rPr>
        <w:t>nt</w:t>
      </w:r>
      <w:ins w:id="69" w:author="Thomas Woods" w:date="2016-03-09T19:38:00Z">
        <w:r w:rsidR="00FB5210">
          <w:rPr>
            <w:spacing w:val="-3"/>
            <w:w w:val="110"/>
          </w:rPr>
          <w:t>s</w:t>
        </w:r>
      </w:ins>
      <w:r>
        <w:rPr>
          <w:spacing w:val="-20"/>
          <w:w w:val="110"/>
        </w:rPr>
        <w:t xml:space="preserve"> </w:t>
      </w:r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solar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fl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coronal</w:t>
      </w:r>
      <w:r>
        <w:rPr>
          <w:spacing w:val="-19"/>
          <w:w w:val="110"/>
        </w:rPr>
        <w:t xml:space="preserve"> </w:t>
      </w:r>
      <w:r>
        <w:rPr>
          <w:w w:val="110"/>
        </w:rPr>
        <w:t>mass</w:t>
      </w:r>
      <w:r>
        <w:rPr>
          <w:spacing w:val="-20"/>
          <w:w w:val="110"/>
        </w:rPr>
        <w:t xml:space="preserve"> </w:t>
      </w:r>
      <w:r>
        <w:rPr>
          <w:w w:val="110"/>
        </w:rPr>
        <w:t>ejections,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solar</w:t>
      </w:r>
      <w:r>
        <w:rPr>
          <w:w w:val="113"/>
        </w:rPr>
        <w:t xml:space="preserve"> </w:t>
      </w:r>
      <w:bookmarkStart w:id="70" w:name="Obscuration_Dimming"/>
      <w:bookmarkStart w:id="71" w:name="Complex_Dimming_Case"/>
      <w:bookmarkEnd w:id="70"/>
      <w:bookmarkEnd w:id="71"/>
      <w:r>
        <w:rPr>
          <w:w w:val="113"/>
        </w:rPr>
        <w:t xml:space="preserve"> </w:t>
      </w:r>
      <w:bookmarkStart w:id="72" w:name="Simplification_of_Solar_Panel_Fabricatio"/>
      <w:bookmarkEnd w:id="72"/>
      <w:r>
        <w:rPr>
          <w:w w:val="110"/>
        </w:rPr>
        <w:t>energetic</w:t>
      </w:r>
      <w:r>
        <w:rPr>
          <w:spacing w:val="-4"/>
          <w:w w:val="110"/>
        </w:rPr>
        <w:t xml:space="preserve"> </w:t>
      </w:r>
      <w:r>
        <w:rPr>
          <w:w w:val="110"/>
        </w:rPr>
        <w:t>particles.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dissertation</w:t>
      </w:r>
      <w:r>
        <w:rPr>
          <w:spacing w:val="-3"/>
          <w:w w:val="110"/>
        </w:rPr>
        <w:t xml:space="preserve"> </w:t>
      </w:r>
      <w:r>
        <w:rPr>
          <w:w w:val="110"/>
        </w:rPr>
        <w:t>focuses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wo.</w:t>
      </w:r>
      <w:r>
        <w:rPr>
          <w:spacing w:val="19"/>
          <w:w w:val="110"/>
        </w:rPr>
        <w:t xml:space="preserve"> </w:t>
      </w:r>
      <w:ins w:id="73" w:author="Thomas Woods" w:date="2016-03-09T21:01:00Z">
        <w:r w:rsidR="00C339BC">
          <w:rPr>
            <w:spacing w:val="19"/>
            <w:w w:val="110"/>
          </w:rPr>
          <w:t>&lt;&lt;</w:t>
        </w:r>
        <w:r w:rsidR="00121395">
          <w:rPr>
            <w:spacing w:val="19"/>
            <w:w w:val="110"/>
          </w:rPr>
          <w:t>AN EXECUTIVE SUMMARY / ABSTRACT OF YOUR RESEARCH KEY RESULTS WOULD BE A GOOD FIT HERE</w:t>
        </w:r>
      </w:ins>
      <w:ins w:id="74" w:author="Thomas Woods" w:date="2016-03-09T21:02:00Z">
        <w:r w:rsidR="00121395">
          <w:rPr>
            <w:spacing w:val="19"/>
            <w:w w:val="110"/>
          </w:rPr>
          <w:t xml:space="preserve"> UNLESS THERE IS </w:t>
        </w:r>
        <w:r w:rsidR="007A2524">
          <w:rPr>
            <w:spacing w:val="19"/>
            <w:w w:val="110"/>
          </w:rPr>
          <w:t>ONE ALREADY PROVIDED BEFORE CHAPTER 1&gt;&gt;</w:t>
        </w:r>
      </w:ins>
    </w:p>
    <w:p w14:paraId="0E456D5C" w14:textId="4DBB959D" w:rsidR="007F705D" w:rsidRDefault="00482519">
      <w:pPr>
        <w:pStyle w:val="BodyText"/>
        <w:spacing w:before="8" w:line="455" w:lineRule="auto"/>
        <w:ind w:right="117"/>
        <w:jc w:val="both"/>
      </w:pPr>
      <w:ins w:id="75" w:author="Thomas Woods" w:date="2016-03-09T21:03:00Z">
        <w:r>
          <w:rPr>
            <w:spacing w:val="19"/>
            <w:w w:val="110"/>
          </w:rPr>
          <w:t xml:space="preserve">The following </w:t>
        </w:r>
      </w:ins>
      <w:ins w:id="76" w:author="Thomas Woods" w:date="2016-03-09T21:04:00Z">
        <w:r>
          <w:rPr>
            <w:spacing w:val="19"/>
            <w:w w:val="110"/>
          </w:rPr>
          <w:t xml:space="preserve">paragraphs </w:t>
        </w:r>
      </w:ins>
      <w:ins w:id="77" w:author="Thomas Woods" w:date="2016-03-09T21:03:00Z">
        <w:r w:rsidR="006B3C38">
          <w:rPr>
            <w:spacing w:val="19"/>
            <w:w w:val="110"/>
          </w:rPr>
          <w:t xml:space="preserve">outline </w:t>
        </w:r>
        <w:bookmarkStart w:id="78" w:name="_GoBack"/>
        <w:bookmarkEnd w:id="78"/>
        <w:r w:rsidR="00365F4B">
          <w:rPr>
            <w:spacing w:val="19"/>
            <w:w w:val="110"/>
          </w:rPr>
          <w:t>the dissertation</w:t>
        </w:r>
      </w:ins>
      <w:ins w:id="79" w:author="Thomas Woods" w:date="2016-03-09T21:04:00Z">
        <w:r>
          <w:rPr>
            <w:spacing w:val="19"/>
            <w:w w:val="110"/>
          </w:rPr>
          <w:t xml:space="preserve"> chapters. </w:t>
        </w:r>
      </w:ins>
      <w:r w:rsidR="00AF1039">
        <w:rPr>
          <w:w w:val="110"/>
        </w:rPr>
        <w:t>Chapter</w:t>
      </w:r>
      <w:r w:rsidR="00AF1039">
        <w:rPr>
          <w:spacing w:val="-2"/>
          <w:w w:val="110"/>
        </w:rPr>
        <w:t xml:space="preserve"> </w:t>
      </w:r>
      <w:r w:rsidR="00AF1039">
        <w:rPr>
          <w:w w:val="110"/>
        </w:rPr>
        <w:t>2</w:t>
      </w:r>
      <w:r w:rsidR="00AF1039">
        <w:rPr>
          <w:spacing w:val="-3"/>
          <w:w w:val="110"/>
        </w:rPr>
        <w:t xml:space="preserve"> </w:t>
      </w:r>
      <w:r w:rsidR="00AF1039">
        <w:rPr>
          <w:w w:val="110"/>
        </w:rPr>
        <w:t>is</w:t>
      </w:r>
      <w:r w:rsidR="00AF1039">
        <w:rPr>
          <w:spacing w:val="-3"/>
          <w:w w:val="110"/>
        </w:rPr>
        <w:t xml:space="preserve"> </w:t>
      </w:r>
      <w:r w:rsidR="00AF1039">
        <w:rPr>
          <w:w w:val="110"/>
        </w:rPr>
        <w:t>dedicated</w:t>
      </w:r>
      <w:r w:rsidR="00AF1039">
        <w:rPr>
          <w:spacing w:val="-3"/>
          <w:w w:val="110"/>
        </w:rPr>
        <w:t xml:space="preserve"> </w:t>
      </w:r>
      <w:r w:rsidR="00AF1039">
        <w:rPr>
          <w:w w:val="110"/>
        </w:rPr>
        <w:t>to</w:t>
      </w:r>
      <w:r w:rsidR="00AF1039">
        <w:rPr>
          <w:spacing w:val="-3"/>
          <w:w w:val="110"/>
        </w:rPr>
        <w:t xml:space="preserve"> </w:t>
      </w:r>
      <w:r w:rsidR="00AF1039">
        <w:rPr>
          <w:spacing w:val="-1"/>
          <w:w w:val="110"/>
        </w:rPr>
        <w:t>pr</w:t>
      </w:r>
      <w:r w:rsidR="00AF1039">
        <w:rPr>
          <w:spacing w:val="-2"/>
          <w:w w:val="110"/>
        </w:rPr>
        <w:t>ovi</w:t>
      </w:r>
      <w:r w:rsidR="00AF1039">
        <w:rPr>
          <w:spacing w:val="-1"/>
          <w:w w:val="110"/>
        </w:rPr>
        <w:t>d</w:t>
      </w:r>
      <w:r w:rsidR="00AF1039">
        <w:rPr>
          <w:spacing w:val="-2"/>
          <w:w w:val="110"/>
        </w:rPr>
        <w:t>i</w:t>
      </w:r>
      <w:r w:rsidR="00AF1039">
        <w:rPr>
          <w:spacing w:val="-1"/>
          <w:w w:val="110"/>
        </w:rPr>
        <w:t>n</w:t>
      </w:r>
      <w:r w:rsidR="00AF1039">
        <w:rPr>
          <w:spacing w:val="-2"/>
          <w:w w:val="110"/>
        </w:rPr>
        <w:t>g</w:t>
      </w:r>
      <w:r w:rsidR="00AF1039">
        <w:rPr>
          <w:w w:val="99"/>
        </w:rPr>
        <w:t xml:space="preserve"> </w:t>
      </w:r>
      <w:bookmarkStart w:id="80" w:name="Transition_Region"/>
      <w:bookmarkEnd w:id="80"/>
      <w:r w:rsidR="00AF1039">
        <w:rPr>
          <w:w w:val="99"/>
        </w:rPr>
        <w:t xml:space="preserve"> </w:t>
      </w:r>
      <w:bookmarkStart w:id="81" w:name="CDH_and_Flight_Software"/>
      <w:bookmarkEnd w:id="81"/>
      <w:r w:rsidR="00AF1039">
        <w:rPr>
          <w:w w:val="110"/>
        </w:rPr>
        <w:t>the</w:t>
      </w:r>
      <w:r w:rsidR="00AF1039">
        <w:rPr>
          <w:spacing w:val="-5"/>
          <w:w w:val="110"/>
        </w:rPr>
        <w:t xml:space="preserve"> </w:t>
      </w:r>
      <w:r w:rsidR="00AF1039">
        <w:rPr>
          <w:spacing w:val="-2"/>
          <w:w w:val="110"/>
        </w:rPr>
        <w:t>con</w:t>
      </w:r>
      <w:r w:rsidR="00AF1039">
        <w:rPr>
          <w:spacing w:val="-1"/>
          <w:w w:val="110"/>
        </w:rPr>
        <w:t>t</w:t>
      </w:r>
      <w:r w:rsidR="00AF1039">
        <w:rPr>
          <w:spacing w:val="-2"/>
          <w:w w:val="110"/>
        </w:rPr>
        <w:t>ex</w:t>
      </w:r>
      <w:r w:rsidR="00AF1039">
        <w:rPr>
          <w:spacing w:val="-1"/>
          <w:w w:val="110"/>
        </w:rPr>
        <w:t>t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for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-5"/>
          <w:w w:val="110"/>
        </w:rPr>
        <w:t xml:space="preserve"> </w:t>
      </w:r>
      <w:r w:rsidR="00AF1039">
        <w:rPr>
          <w:spacing w:val="-3"/>
          <w:w w:val="110"/>
        </w:rPr>
        <w:t>work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in</w:t>
      </w:r>
      <w:r w:rsidR="00AF1039">
        <w:rPr>
          <w:spacing w:val="-4"/>
          <w:w w:val="110"/>
        </w:rPr>
        <w:t xml:space="preserve"> </w:t>
      </w:r>
      <w:r w:rsidR="00AF1039">
        <w:rPr>
          <w:spacing w:val="-2"/>
          <w:w w:val="110"/>
        </w:rPr>
        <w:t>s</w:t>
      </w:r>
      <w:r w:rsidR="00AF1039">
        <w:rPr>
          <w:spacing w:val="-1"/>
          <w:w w:val="110"/>
        </w:rPr>
        <w:t>ub</w:t>
      </w:r>
      <w:r w:rsidR="00AF1039">
        <w:rPr>
          <w:spacing w:val="-2"/>
          <w:w w:val="110"/>
        </w:rPr>
        <w:t>seq</w:t>
      </w:r>
      <w:r w:rsidR="00AF1039">
        <w:rPr>
          <w:spacing w:val="-1"/>
          <w:w w:val="110"/>
        </w:rPr>
        <w:t>u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nt</w:t>
      </w:r>
      <w:r w:rsidR="00AF1039">
        <w:rPr>
          <w:spacing w:val="-4"/>
          <w:w w:val="110"/>
        </w:rPr>
        <w:t xml:space="preserve"> </w:t>
      </w:r>
      <w:r w:rsidR="00AF1039">
        <w:rPr>
          <w:spacing w:val="-2"/>
          <w:w w:val="110"/>
        </w:rPr>
        <w:t>c</w:t>
      </w:r>
      <w:r w:rsidR="00AF1039">
        <w:rPr>
          <w:spacing w:val="-1"/>
          <w:w w:val="110"/>
        </w:rPr>
        <w:t>hapt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r</w:t>
      </w:r>
      <w:r w:rsidR="00AF1039">
        <w:rPr>
          <w:spacing w:val="-2"/>
          <w:w w:val="110"/>
        </w:rPr>
        <w:t>s</w:t>
      </w:r>
      <w:r w:rsidR="00AF1039">
        <w:rPr>
          <w:spacing w:val="-1"/>
          <w:w w:val="110"/>
        </w:rPr>
        <w:t>.</w:t>
      </w:r>
      <w:r w:rsidR="00AF1039">
        <w:rPr>
          <w:spacing w:val="20"/>
          <w:w w:val="110"/>
        </w:rPr>
        <w:t xml:space="preserve"> </w:t>
      </w:r>
      <w:r w:rsidR="00AF1039">
        <w:rPr>
          <w:w w:val="110"/>
        </w:rPr>
        <w:t>It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first</w:t>
      </w:r>
      <w:r w:rsidR="00AF1039">
        <w:rPr>
          <w:spacing w:val="-4"/>
          <w:w w:val="110"/>
        </w:rPr>
        <w:t xml:space="preserve"> </w:t>
      </w:r>
      <w:r w:rsidR="00AF1039">
        <w:rPr>
          <w:spacing w:val="-1"/>
          <w:w w:val="110"/>
        </w:rPr>
        <w:t>pr</w:t>
      </w:r>
      <w:r w:rsidR="00AF1039">
        <w:rPr>
          <w:spacing w:val="-2"/>
          <w:w w:val="110"/>
        </w:rPr>
        <w:t>ovi</w:t>
      </w:r>
      <w:r w:rsidR="00AF1039">
        <w:rPr>
          <w:spacing w:val="-1"/>
          <w:w w:val="110"/>
        </w:rPr>
        <w:t>d</w:t>
      </w:r>
      <w:r w:rsidR="00AF1039">
        <w:rPr>
          <w:spacing w:val="-2"/>
          <w:w w:val="110"/>
        </w:rPr>
        <w:t>es</w:t>
      </w:r>
      <w:r w:rsidR="00AF1039">
        <w:rPr>
          <w:spacing w:val="-5"/>
          <w:w w:val="110"/>
        </w:rPr>
        <w:t xml:space="preserve"> </w:t>
      </w:r>
      <w:r w:rsidR="00AF1039">
        <w:rPr>
          <w:w w:val="110"/>
        </w:rPr>
        <w:t>a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tour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of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-5"/>
          <w:w w:val="110"/>
        </w:rPr>
        <w:t xml:space="preserve"> </w:t>
      </w:r>
      <w:r w:rsidR="00AF1039">
        <w:rPr>
          <w:w w:val="110"/>
        </w:rPr>
        <w:t>sun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from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-4"/>
          <w:w w:val="110"/>
        </w:rPr>
        <w:t xml:space="preserve"> </w:t>
      </w:r>
      <w:r w:rsidR="00AF1039">
        <w:rPr>
          <w:w w:val="110"/>
        </w:rPr>
        <w:t>core</w:t>
      </w:r>
      <w:r w:rsidR="00AF1039">
        <w:rPr>
          <w:spacing w:val="-5"/>
          <w:w w:val="110"/>
        </w:rPr>
        <w:t xml:space="preserve"> </w:t>
      </w:r>
      <w:r w:rsidR="00AF1039">
        <w:rPr>
          <w:w w:val="110"/>
        </w:rPr>
        <w:t>to</w:t>
      </w:r>
      <w:r w:rsidR="00AF1039">
        <w:rPr>
          <w:w w:val="99"/>
        </w:rPr>
        <w:t xml:space="preserve"> </w:t>
      </w:r>
      <w:bookmarkStart w:id="82" w:name="Brief_CubeSat_Introduction"/>
      <w:bookmarkStart w:id="83" w:name="Solar_Flare_Studies"/>
      <w:bookmarkEnd w:id="82"/>
      <w:bookmarkEnd w:id="83"/>
      <w:r w:rsidR="00AF1039">
        <w:rPr>
          <w:w w:val="99"/>
        </w:rPr>
        <w:t xml:space="preserve"> </w:t>
      </w:r>
      <w:bookmarkStart w:id="84" w:name="Pseudo-Peak_Power_Tracking"/>
      <w:bookmarkEnd w:id="84"/>
      <w:r w:rsidR="00AF1039">
        <w:rPr>
          <w:w w:val="110"/>
        </w:rPr>
        <w:t>the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heliosphere,</w:t>
      </w:r>
      <w:r w:rsidR="00AF1039">
        <w:rPr>
          <w:spacing w:val="-7"/>
          <w:w w:val="110"/>
        </w:rPr>
        <w:t xml:space="preserve"> </w:t>
      </w:r>
      <w:r w:rsidR="00AF1039">
        <w:rPr>
          <w:w w:val="110"/>
        </w:rPr>
        <w:t>outlining</w:t>
      </w:r>
      <w:r w:rsidR="00AF1039">
        <w:rPr>
          <w:spacing w:val="-7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-8"/>
          <w:w w:val="110"/>
        </w:rPr>
        <w:t xml:space="preserve"> </w:t>
      </w:r>
      <w:r w:rsidR="00AF1039">
        <w:rPr>
          <w:spacing w:val="-1"/>
          <w:w w:val="110"/>
        </w:rPr>
        <w:t>ph</w:t>
      </w:r>
      <w:r w:rsidR="00AF1039">
        <w:rPr>
          <w:spacing w:val="-2"/>
          <w:w w:val="110"/>
        </w:rPr>
        <w:t>ysics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in</w:t>
      </w:r>
      <w:r w:rsidR="00AF1039">
        <w:rPr>
          <w:spacing w:val="-7"/>
          <w:w w:val="110"/>
        </w:rPr>
        <w:t xml:space="preserve"> </w:t>
      </w:r>
      <w:r w:rsidR="00AF1039">
        <w:rPr>
          <w:spacing w:val="-3"/>
          <w:w w:val="110"/>
        </w:rPr>
        <w:t>eac</w:t>
      </w:r>
      <w:r w:rsidR="00AF1039">
        <w:rPr>
          <w:spacing w:val="-2"/>
          <w:w w:val="110"/>
        </w:rPr>
        <w:t>h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zone.</w:t>
      </w:r>
      <w:r w:rsidR="00AF1039">
        <w:rPr>
          <w:spacing w:val="14"/>
          <w:w w:val="110"/>
        </w:rPr>
        <w:t xml:space="preserve"> </w:t>
      </w:r>
      <w:r w:rsidR="00AF1039">
        <w:rPr>
          <w:spacing w:val="-1"/>
          <w:w w:val="110"/>
        </w:rPr>
        <w:t>Part</w:t>
      </w:r>
      <w:r w:rsidR="00AF1039">
        <w:rPr>
          <w:spacing w:val="-2"/>
          <w:w w:val="110"/>
        </w:rPr>
        <w:t>ic</w:t>
      </w:r>
      <w:r w:rsidR="00AF1039">
        <w:rPr>
          <w:spacing w:val="-1"/>
          <w:w w:val="110"/>
        </w:rPr>
        <w:t>u</w:t>
      </w:r>
      <w:r w:rsidR="00AF1039">
        <w:rPr>
          <w:spacing w:val="-2"/>
          <w:w w:val="110"/>
        </w:rPr>
        <w:t>l</w:t>
      </w:r>
      <w:r w:rsidR="00AF1039">
        <w:rPr>
          <w:spacing w:val="-1"/>
          <w:w w:val="110"/>
        </w:rPr>
        <w:t>ar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emphasis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is</w:t>
      </w:r>
      <w:r w:rsidR="00AF1039">
        <w:rPr>
          <w:spacing w:val="-7"/>
          <w:w w:val="110"/>
        </w:rPr>
        <w:t xml:space="preserve"> </w:t>
      </w:r>
      <w:r w:rsidR="00AF1039">
        <w:rPr>
          <w:w w:val="110"/>
        </w:rPr>
        <w:t>placed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on</w:t>
      </w:r>
      <w:r w:rsidR="00AF1039">
        <w:rPr>
          <w:spacing w:val="-7"/>
          <w:w w:val="110"/>
        </w:rPr>
        <w:t xml:space="preserve"> </w:t>
      </w:r>
      <w:r w:rsidR="00AF1039">
        <w:rPr>
          <w:spacing w:val="-1"/>
          <w:w w:val="110"/>
        </w:rPr>
        <w:t>an</w:t>
      </w:r>
      <w:r w:rsidR="00AF1039">
        <w:rPr>
          <w:spacing w:val="-2"/>
          <w:w w:val="110"/>
        </w:rPr>
        <w:t>y</w:t>
      </w:r>
      <w:r w:rsidR="00AF1039">
        <w:rPr>
          <w:spacing w:val="-1"/>
          <w:w w:val="110"/>
        </w:rPr>
        <w:t>th</w:t>
      </w:r>
      <w:r w:rsidR="00AF1039">
        <w:rPr>
          <w:spacing w:val="-2"/>
          <w:w w:val="110"/>
        </w:rPr>
        <w:t>i</w:t>
      </w:r>
      <w:r w:rsidR="00AF1039">
        <w:rPr>
          <w:spacing w:val="-1"/>
          <w:w w:val="110"/>
        </w:rPr>
        <w:t>n</w:t>
      </w:r>
      <w:r w:rsidR="00AF1039">
        <w:rPr>
          <w:spacing w:val="-2"/>
          <w:w w:val="110"/>
        </w:rPr>
        <w:t>g</w:t>
      </w:r>
      <w:r w:rsidR="00AF1039">
        <w:rPr>
          <w:spacing w:val="-8"/>
          <w:w w:val="110"/>
        </w:rPr>
        <w:t xml:space="preserve"> </w:t>
      </w:r>
      <w:r w:rsidR="00AF1039">
        <w:rPr>
          <w:w w:val="110"/>
        </w:rPr>
        <w:t>that</w:t>
      </w:r>
      <w:r w:rsidR="00AF1039">
        <w:rPr>
          <w:spacing w:val="28"/>
          <w:w w:val="121"/>
        </w:rPr>
        <w:t xml:space="preserve"> </w:t>
      </w:r>
      <w:bookmarkStart w:id="85" w:name="Mass-loss_Dimming"/>
      <w:bookmarkEnd w:id="85"/>
      <w:r w:rsidR="00AF1039">
        <w:rPr>
          <w:w w:val="110"/>
        </w:rPr>
        <w:t>can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produce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or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influence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photons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because</w:t>
      </w:r>
      <w:r w:rsidR="00AF1039">
        <w:rPr>
          <w:spacing w:val="2"/>
          <w:w w:val="110"/>
        </w:rPr>
        <w:t xml:space="preserve"> </w:t>
      </w:r>
      <w:r w:rsidR="00AF1039">
        <w:rPr>
          <w:spacing w:val="-3"/>
          <w:w w:val="110"/>
        </w:rPr>
        <w:t>ligh</w:t>
      </w:r>
      <w:r w:rsidR="00AF1039">
        <w:rPr>
          <w:spacing w:val="-2"/>
          <w:w w:val="110"/>
        </w:rPr>
        <w:t>t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is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1"/>
          <w:w w:val="110"/>
        </w:rPr>
        <w:t xml:space="preserve"> </w:t>
      </w:r>
      <w:r w:rsidR="00AF1039">
        <w:rPr>
          <w:spacing w:val="-3"/>
          <w:w w:val="110"/>
        </w:rPr>
        <w:t>obse</w:t>
      </w:r>
      <w:r w:rsidR="00AF1039">
        <w:rPr>
          <w:spacing w:val="-2"/>
          <w:w w:val="110"/>
        </w:rPr>
        <w:t>r</w:t>
      </w:r>
      <w:r w:rsidR="00AF1039">
        <w:rPr>
          <w:spacing w:val="-3"/>
          <w:w w:val="110"/>
        </w:rPr>
        <w:t>v</w:t>
      </w:r>
      <w:r w:rsidR="00AF1039">
        <w:rPr>
          <w:spacing w:val="-2"/>
          <w:w w:val="110"/>
        </w:rPr>
        <w:t>ab</w:t>
      </w:r>
      <w:r w:rsidR="00AF1039">
        <w:rPr>
          <w:spacing w:val="-3"/>
          <w:w w:val="110"/>
        </w:rPr>
        <w:t>le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that</w:t>
      </w:r>
      <w:r w:rsidR="00AF1039">
        <w:rPr>
          <w:spacing w:val="1"/>
          <w:w w:val="110"/>
        </w:rPr>
        <w:t xml:space="preserve"> </w:t>
      </w:r>
      <w:r w:rsidR="00AF1039">
        <w:rPr>
          <w:spacing w:val="-5"/>
          <w:w w:val="110"/>
        </w:rPr>
        <w:t>m</w:t>
      </w:r>
      <w:r w:rsidR="00AF1039">
        <w:rPr>
          <w:spacing w:val="-4"/>
          <w:w w:val="110"/>
        </w:rPr>
        <w:t>u</w:t>
      </w:r>
      <w:r w:rsidR="00AF1039">
        <w:rPr>
          <w:spacing w:val="-5"/>
          <w:w w:val="110"/>
        </w:rPr>
        <w:t>c</w:t>
      </w:r>
      <w:r w:rsidR="00AF1039">
        <w:rPr>
          <w:spacing w:val="-4"/>
          <w:w w:val="110"/>
        </w:rPr>
        <w:t>h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lastRenderedPageBreak/>
        <w:t>of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our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understanding</w:t>
      </w:r>
      <w:r w:rsidR="00AF1039">
        <w:rPr>
          <w:spacing w:val="53"/>
          <w:w w:val="99"/>
        </w:rPr>
        <w:t xml:space="preserve"> </w:t>
      </w:r>
      <w:r w:rsidR="00AF1039">
        <w:rPr>
          <w:w w:val="110"/>
        </w:rPr>
        <w:t>of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sun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relies on,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and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the small</w:t>
      </w:r>
      <w:r w:rsidR="00AF1039">
        <w:rPr>
          <w:spacing w:val="-1"/>
          <w:w w:val="110"/>
        </w:rPr>
        <w:t xml:space="preserve"> </w:t>
      </w:r>
      <w:r w:rsidR="00AF1039">
        <w:rPr>
          <w:spacing w:val="-2"/>
          <w:w w:val="110"/>
        </w:rPr>
        <w:t>con</w:t>
      </w:r>
      <w:r w:rsidR="00AF1039">
        <w:rPr>
          <w:spacing w:val="-1"/>
          <w:w w:val="110"/>
        </w:rPr>
        <w:t>tr</w:t>
      </w:r>
      <w:r w:rsidR="00AF1039">
        <w:rPr>
          <w:spacing w:val="-2"/>
          <w:w w:val="110"/>
        </w:rPr>
        <w:t>i</w:t>
      </w:r>
      <w:r w:rsidR="00AF1039">
        <w:rPr>
          <w:spacing w:val="-1"/>
          <w:w w:val="110"/>
        </w:rPr>
        <w:t>but</w:t>
      </w:r>
      <w:r w:rsidR="00AF1039">
        <w:rPr>
          <w:spacing w:val="-2"/>
          <w:w w:val="110"/>
        </w:rPr>
        <w:t>ion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to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that understanding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made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herein certainly</w:t>
      </w:r>
      <w:r w:rsidR="00AF1039">
        <w:rPr>
          <w:spacing w:val="-1"/>
          <w:w w:val="110"/>
        </w:rPr>
        <w:t xml:space="preserve"> </w:t>
      </w:r>
      <w:r w:rsidR="00AF1039">
        <w:rPr>
          <w:w w:val="110"/>
        </w:rPr>
        <w:t>relies</w:t>
      </w:r>
      <w:r w:rsidR="00AF1039">
        <w:rPr>
          <w:spacing w:val="26"/>
        </w:rPr>
        <w:t xml:space="preserve"> </w:t>
      </w:r>
      <w:r w:rsidR="00AF1039">
        <w:rPr>
          <w:w w:val="110"/>
        </w:rPr>
        <w:t>on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1"/>
          <w:w w:val="110"/>
        </w:rPr>
        <w:t xml:space="preserve"> </w:t>
      </w:r>
      <w:r w:rsidR="00AF1039">
        <w:rPr>
          <w:spacing w:val="-2"/>
          <w:w w:val="110"/>
        </w:rPr>
        <w:t>i</w:t>
      </w:r>
      <w:r w:rsidR="00AF1039">
        <w:rPr>
          <w:spacing w:val="-1"/>
          <w:w w:val="110"/>
        </w:rPr>
        <w:t>nt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rpr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tat</w:t>
      </w:r>
      <w:r w:rsidR="00AF1039">
        <w:rPr>
          <w:spacing w:val="-2"/>
          <w:w w:val="110"/>
        </w:rPr>
        <w:t>ion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of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spectra.</w:t>
      </w:r>
      <w:r w:rsidR="00AF1039">
        <w:rPr>
          <w:spacing w:val="24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1"/>
          <w:w w:val="110"/>
        </w:rPr>
        <w:t xml:space="preserve"> </w:t>
      </w:r>
      <w:r w:rsidR="00AF1039">
        <w:rPr>
          <w:spacing w:val="-2"/>
          <w:w w:val="110"/>
        </w:rPr>
        <w:t>c</w:t>
      </w:r>
      <w:r w:rsidR="00AF1039">
        <w:rPr>
          <w:spacing w:val="-1"/>
          <w:w w:val="110"/>
        </w:rPr>
        <w:t>hapt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r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then</w:t>
      </w:r>
      <w:r w:rsidR="00AF1039">
        <w:rPr>
          <w:spacing w:val="1"/>
          <w:w w:val="110"/>
        </w:rPr>
        <w:t xml:space="preserve"> </w:t>
      </w:r>
      <w:r w:rsidR="00AF1039">
        <w:rPr>
          <w:spacing w:val="-1"/>
          <w:w w:val="110"/>
        </w:rPr>
        <w:t>d</w:t>
      </w:r>
      <w:r w:rsidR="00AF1039">
        <w:rPr>
          <w:spacing w:val="-2"/>
          <w:w w:val="110"/>
        </w:rPr>
        <w:t>elves</w:t>
      </w:r>
      <w:r w:rsidR="00AF1039">
        <w:rPr>
          <w:spacing w:val="1"/>
          <w:w w:val="110"/>
        </w:rPr>
        <w:t xml:space="preserve"> deepe</w:t>
      </w:r>
      <w:r w:rsidR="00AF1039">
        <w:rPr>
          <w:w w:val="110"/>
        </w:rPr>
        <w:t>r</w:t>
      </w:r>
      <w:r w:rsidR="00AF1039">
        <w:rPr>
          <w:spacing w:val="2"/>
          <w:w w:val="110"/>
        </w:rPr>
        <w:t xml:space="preserve"> </w:t>
      </w:r>
      <w:r w:rsidR="00AF1039">
        <w:rPr>
          <w:spacing w:val="-3"/>
          <w:w w:val="110"/>
        </w:rPr>
        <w:t>i</w:t>
      </w:r>
      <w:r w:rsidR="00AF1039">
        <w:rPr>
          <w:spacing w:val="-2"/>
          <w:w w:val="110"/>
        </w:rPr>
        <w:t>nt</w:t>
      </w:r>
      <w:r w:rsidR="00AF1039">
        <w:rPr>
          <w:spacing w:val="-3"/>
          <w:w w:val="110"/>
        </w:rPr>
        <w:t>o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the</w:t>
      </w:r>
      <w:r w:rsidR="00AF1039">
        <w:rPr>
          <w:spacing w:val="1"/>
          <w:w w:val="110"/>
        </w:rPr>
        <w:t xml:space="preserve"> </w:t>
      </w:r>
      <w:r w:rsidR="00AF1039">
        <w:rPr>
          <w:spacing w:val="-1"/>
          <w:w w:val="110"/>
        </w:rPr>
        <w:t>ph</w:t>
      </w:r>
      <w:r w:rsidR="00AF1039">
        <w:rPr>
          <w:spacing w:val="-2"/>
          <w:w w:val="110"/>
        </w:rPr>
        <w:t>ysics</w:t>
      </w:r>
      <w:r w:rsidR="00AF1039">
        <w:rPr>
          <w:spacing w:val="1"/>
          <w:w w:val="110"/>
        </w:rPr>
        <w:t xml:space="preserve"> </w:t>
      </w:r>
      <w:r w:rsidR="00AF1039">
        <w:rPr>
          <w:w w:val="110"/>
        </w:rPr>
        <w:t>of</w:t>
      </w:r>
      <w:r w:rsidR="00AF1039">
        <w:rPr>
          <w:spacing w:val="2"/>
          <w:w w:val="110"/>
        </w:rPr>
        <w:t xml:space="preserve"> </w:t>
      </w:r>
      <w:r w:rsidR="00AF1039">
        <w:rPr>
          <w:w w:val="110"/>
        </w:rPr>
        <w:t>solar</w:t>
      </w:r>
      <w:r w:rsidR="00AF1039">
        <w:rPr>
          <w:spacing w:val="1"/>
          <w:w w:val="110"/>
        </w:rPr>
        <w:t xml:space="preserve"> </w:t>
      </w:r>
      <w:r w:rsidR="00AF1039">
        <w:rPr>
          <w:spacing w:val="-2"/>
          <w:w w:val="110"/>
        </w:rPr>
        <w:t>e</w:t>
      </w:r>
      <w:r w:rsidR="00AF1039">
        <w:rPr>
          <w:spacing w:val="-1"/>
          <w:w w:val="110"/>
        </w:rPr>
        <w:t>rupt</w:t>
      </w:r>
      <w:r w:rsidR="00AF1039">
        <w:rPr>
          <w:spacing w:val="-2"/>
          <w:w w:val="110"/>
        </w:rPr>
        <w:t>ive</w:t>
      </w:r>
    </w:p>
    <w:p w14:paraId="0E456D5D" w14:textId="77777777" w:rsidR="007F705D" w:rsidRDefault="007F705D">
      <w:pPr>
        <w:spacing w:line="455" w:lineRule="auto"/>
        <w:jc w:val="both"/>
        <w:sectPr w:rsidR="007F705D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E456D5E" w14:textId="77777777" w:rsidR="007F705D" w:rsidRDefault="007F705D">
      <w:pPr>
        <w:spacing w:before="5"/>
        <w:rPr>
          <w:rFonts w:ascii="Times New Roman" w:eastAsia="Times New Roman" w:hAnsi="Times New Roman" w:cs="Times New Roman"/>
        </w:rPr>
      </w:pPr>
    </w:p>
    <w:p w14:paraId="0E456D5F" w14:textId="77777777" w:rsidR="007F705D" w:rsidRDefault="00AF1039">
      <w:pPr>
        <w:pStyle w:val="BodyText"/>
        <w:spacing w:before="58" w:line="455" w:lineRule="auto"/>
        <w:ind w:right="118" w:firstLine="0"/>
        <w:jc w:val="both"/>
      </w:pP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broadest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on,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consist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2"/>
          <w:w w:val="105"/>
        </w:rPr>
        <w:t>io</w:t>
      </w:r>
      <w:r>
        <w:rPr>
          <w:spacing w:val="1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energy</w:t>
      </w:r>
      <w:r>
        <w:rPr>
          <w:spacing w:val="14"/>
          <w:w w:val="105"/>
        </w:rPr>
        <w:t xml:space="preserve"> </w:t>
      </w:r>
      <w:r>
        <w:rPr>
          <w:w w:val="105"/>
        </w:rPr>
        <w:t>storage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coronal</w:t>
      </w:r>
      <w:r>
        <w:rPr>
          <w:spacing w:val="37"/>
          <w:w w:val="106"/>
        </w:rPr>
        <w:t xml:space="preserve"> </w:t>
      </w:r>
      <w:r>
        <w:rPr>
          <w:w w:val="105"/>
        </w:rPr>
        <w:t>magnetic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udd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rapid</w:t>
      </w:r>
      <w:r>
        <w:rPr>
          <w:spacing w:val="26"/>
          <w:w w:val="105"/>
        </w:rPr>
        <w:t xml:space="preserve"> </w:t>
      </w:r>
      <w:r>
        <w:rPr>
          <w:w w:val="105"/>
        </w:rPr>
        <w:t>release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gy</w:t>
      </w:r>
      <w:r>
        <w:rPr>
          <w:spacing w:val="-3"/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path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6"/>
        </w:rPr>
        <w:t xml:space="preserve"> </w:t>
      </w:r>
      <w:r>
        <w:rPr>
          <w:w w:val="105"/>
        </w:rPr>
        <w:t>energy</w:t>
      </w:r>
      <w:r>
        <w:rPr>
          <w:spacing w:val="25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part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ele</w:t>
      </w:r>
      <w:r>
        <w:rPr>
          <w:spacing w:val="-3"/>
          <w:w w:val="105"/>
        </w:rPr>
        <w:t>vant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later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05"/>
        </w:rPr>
        <w:t>solar</w:t>
      </w:r>
      <w:r>
        <w:rPr>
          <w:spacing w:val="25"/>
          <w:w w:val="105"/>
        </w:rPr>
        <w:t xml:space="preserve"> </w:t>
      </w:r>
      <w:r>
        <w:rPr>
          <w:w w:val="105"/>
        </w:rPr>
        <w:t>flares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coronal</w:t>
      </w:r>
      <w:r>
        <w:rPr>
          <w:spacing w:val="25"/>
          <w:w w:val="105"/>
        </w:rPr>
        <w:t xml:space="preserve"> </w:t>
      </w:r>
      <w:r>
        <w:rPr>
          <w:w w:val="105"/>
        </w:rPr>
        <w:t>mass</w:t>
      </w:r>
      <w:r>
        <w:rPr>
          <w:spacing w:val="31"/>
        </w:rPr>
        <w:t xml:space="preserve"> </w:t>
      </w:r>
      <w:r>
        <w:rPr>
          <w:w w:val="105"/>
        </w:rPr>
        <w:t>ejections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dedicated</w:t>
      </w:r>
      <w:r>
        <w:rPr>
          <w:spacing w:val="28"/>
          <w:w w:val="105"/>
        </w:rPr>
        <w:t xml:space="preserve"> </w:t>
      </w:r>
      <w:r>
        <w:rPr>
          <w:w w:val="105"/>
        </w:rPr>
        <w:t>subsections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detail</w:t>
      </w:r>
      <w:r>
        <w:rPr>
          <w:spacing w:val="28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w w:val="105"/>
        </w:rPr>
        <w:t>them.</w:t>
      </w:r>
      <w:r>
        <w:rPr>
          <w:spacing w:val="10"/>
          <w:w w:val="105"/>
        </w:rPr>
        <w:t xml:space="preserve"> </w:t>
      </w:r>
      <w:r>
        <w:rPr>
          <w:w w:val="105"/>
        </w:rPr>
        <w:t>Next,</w:t>
      </w:r>
      <w:r>
        <w:rPr>
          <w:spacing w:val="29"/>
          <w:w w:val="105"/>
        </w:rPr>
        <w:t xml:space="preserve"> </w:t>
      </w:r>
      <w:r>
        <w:rPr>
          <w:w w:val="105"/>
        </w:rPr>
        <w:t>some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space</w:t>
      </w:r>
      <w:r>
        <w:rPr>
          <w:spacing w:val="22"/>
          <w:w w:val="99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8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described.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final</w:t>
      </w:r>
      <w:r>
        <w:rPr>
          <w:spacing w:val="28"/>
          <w:w w:val="105"/>
        </w:rPr>
        <w:t xml:space="preserve"> </w:t>
      </w:r>
      <w:r>
        <w:rPr>
          <w:w w:val="105"/>
        </w:rPr>
        <w:t>section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9"/>
          <w:w w:val="105"/>
        </w:rPr>
        <w:t xml:space="preserve"> </w:t>
      </w:r>
      <w:r>
        <w:rPr>
          <w:w w:val="105"/>
        </w:rPr>
        <w:t>description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21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critical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analyses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later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14:paraId="0E456D60" w14:textId="77777777" w:rsidR="007F705D" w:rsidRDefault="00AF1039">
      <w:pPr>
        <w:pStyle w:val="BodyText"/>
        <w:spacing w:before="8" w:line="450" w:lineRule="auto"/>
        <w:ind w:right="118"/>
        <w:jc w:val="both"/>
      </w:pPr>
      <w:r>
        <w:rPr>
          <w:w w:val="105"/>
        </w:rPr>
        <w:t>Data</w:t>
      </w:r>
      <w:r>
        <w:rPr>
          <w:spacing w:val="55"/>
          <w:w w:val="105"/>
        </w:rPr>
        <w:t xml:space="preserve"> </w:t>
      </w:r>
      <w:r>
        <w:rPr>
          <w:w w:val="105"/>
        </w:rPr>
        <w:t>from</w:t>
      </w:r>
      <w:r>
        <w:rPr>
          <w:spacing w:val="55"/>
          <w:w w:val="105"/>
        </w:rPr>
        <w:t xml:space="preserve"> </w:t>
      </w:r>
      <w:r>
        <w:rPr>
          <w:w w:val="105"/>
        </w:rPr>
        <w:t>those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56"/>
          <w:w w:val="105"/>
        </w:rPr>
        <w:t xml:space="preserve"> </w:t>
      </w:r>
      <w:r>
        <w:rPr>
          <w:w w:val="105"/>
        </w:rPr>
        <w:t>are</w:t>
      </w:r>
      <w:r>
        <w:rPr>
          <w:spacing w:val="55"/>
          <w:w w:val="105"/>
        </w:rPr>
        <w:t xml:space="preserve"> </w:t>
      </w:r>
      <w:r>
        <w:rPr>
          <w:w w:val="105"/>
        </w:rPr>
        <w:t>turned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purpose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izi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38"/>
          <w:w w:val="110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coronal</w:t>
      </w:r>
      <w:r>
        <w:rPr>
          <w:spacing w:val="2"/>
          <w:w w:val="105"/>
        </w:rPr>
        <w:t xml:space="preserve"> </w:t>
      </w:r>
      <w:r>
        <w:rPr>
          <w:w w:val="105"/>
        </w:rPr>
        <w:t>mass</w:t>
      </w:r>
      <w:r>
        <w:rPr>
          <w:spacing w:val="2"/>
          <w:w w:val="105"/>
        </w:rPr>
        <w:t xml:space="preserve"> </w:t>
      </w:r>
      <w:r>
        <w:rPr>
          <w:w w:val="105"/>
        </w:rPr>
        <w:t>ejections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oi</w:t>
      </w:r>
      <w:r>
        <w:rPr>
          <w:spacing w:val="-2"/>
          <w:w w:val="105"/>
        </w:rPr>
        <w:t>d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le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behind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solar</w:t>
      </w:r>
      <w:r>
        <w:rPr>
          <w:spacing w:val="2"/>
          <w:w w:val="105"/>
        </w:rPr>
        <w:t xml:space="preserve"> </w:t>
      </w:r>
      <w:r>
        <w:rPr>
          <w:w w:val="105"/>
        </w:rPr>
        <w:t>corona.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39"/>
          <w:w w:val="110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sics</w:t>
      </w:r>
      <w:r>
        <w:rPr>
          <w:spacing w:val="28"/>
          <w:w w:val="105"/>
        </w:rPr>
        <w:t xml:space="preserve"> </w:t>
      </w:r>
      <w:r>
        <w:rPr>
          <w:w w:val="105"/>
        </w:rPr>
        <w:t>surrounding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ubj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Chapter</w:t>
      </w:r>
      <w:r>
        <w:rPr>
          <w:spacing w:val="28"/>
          <w:w w:val="105"/>
        </w:rPr>
        <w:t xml:space="preserve"> </w:t>
      </w:r>
      <w:r>
        <w:rPr>
          <w:w w:val="105"/>
        </w:rPr>
        <w:t>3.</w:t>
      </w:r>
      <w:r>
        <w:rPr>
          <w:spacing w:val="10"/>
          <w:w w:val="105"/>
        </w:rPr>
        <w:t xml:space="preserve"> </w:t>
      </w:r>
      <w:r>
        <w:rPr>
          <w:w w:val="105"/>
        </w:rPr>
        <w:t>Here,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</w:t>
      </w:r>
      <w:r>
        <w:rPr>
          <w:spacing w:val="-1"/>
          <w:w w:val="105"/>
        </w:rPr>
        <w:t>al</w:t>
      </w:r>
      <w:r>
        <w:rPr>
          <w:spacing w:val="28"/>
          <w:w w:val="105"/>
        </w:rPr>
        <w:t xml:space="preserve"> </w:t>
      </w:r>
      <w:r>
        <w:rPr>
          <w:w w:val="105"/>
        </w:rPr>
        <w:t>processes</w:t>
      </w:r>
      <w:r>
        <w:rPr>
          <w:spacing w:val="30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lead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ob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rvat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tran</w:t>
      </w:r>
      <w:r>
        <w:rPr>
          <w:spacing w:val="-2"/>
          <w:w w:val="105"/>
        </w:rPr>
        <w:t>sie</w:t>
      </w:r>
      <w:r>
        <w:rPr>
          <w:spacing w:val="-1"/>
          <w:w w:val="105"/>
        </w:rPr>
        <w:t>nt,</w:t>
      </w:r>
      <w:r>
        <w:rPr>
          <w:spacing w:val="48"/>
          <w:w w:val="105"/>
        </w:rPr>
        <w:t xml:space="preserve"> </w:t>
      </w:r>
      <w:r>
        <w:rPr>
          <w:w w:val="105"/>
        </w:rPr>
        <w:t>localized</w:t>
      </w:r>
      <w:r>
        <w:rPr>
          <w:spacing w:val="43"/>
          <w:w w:val="105"/>
        </w:rPr>
        <w:t xml:space="preserve"> </w:t>
      </w:r>
      <w:r>
        <w:rPr>
          <w:w w:val="105"/>
        </w:rPr>
        <w:t>dimming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described.</w:t>
      </w:r>
      <w:r>
        <w:rPr>
          <w:spacing w:val="54"/>
          <w:w w:val="105"/>
        </w:rPr>
        <w:t xml:space="preserve"> </w:t>
      </w:r>
      <w:r>
        <w:rPr>
          <w:w w:val="105"/>
        </w:rPr>
        <w:t>Coronal</w:t>
      </w:r>
      <w:r>
        <w:rPr>
          <w:spacing w:val="43"/>
          <w:w w:val="105"/>
        </w:rPr>
        <w:t xml:space="preserve"> </w:t>
      </w:r>
      <w:r>
        <w:rPr>
          <w:w w:val="105"/>
        </w:rPr>
        <w:t>mass</w:t>
      </w:r>
      <w:r>
        <w:rPr>
          <w:spacing w:val="52"/>
        </w:rPr>
        <w:t xml:space="preserve"> </w:t>
      </w:r>
      <w:r>
        <w:rPr>
          <w:w w:val="105"/>
        </w:rPr>
        <w:t>ejections,</w:t>
      </w:r>
      <w:r>
        <w:rPr>
          <w:spacing w:val="20"/>
          <w:w w:val="105"/>
        </w:rPr>
        <w:t xml:space="preserve"> </w:t>
      </w:r>
      <w:r>
        <w:rPr>
          <w:w w:val="105"/>
        </w:rPr>
        <w:t>i.e.,</w:t>
      </w:r>
      <w:r>
        <w:rPr>
          <w:spacing w:val="21"/>
          <w:w w:val="105"/>
        </w:rPr>
        <w:t xml:space="preserve"> </w:t>
      </w:r>
      <w:r>
        <w:rPr>
          <w:w w:val="105"/>
        </w:rPr>
        <w:t>mass</w:t>
      </w:r>
      <w:r>
        <w:rPr>
          <w:spacing w:val="20"/>
          <w:w w:val="105"/>
        </w:rPr>
        <w:t xml:space="preserve"> </w:t>
      </w:r>
      <w:r>
        <w:rPr>
          <w:w w:val="105"/>
        </w:rPr>
        <w:t>loss,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possible</w:t>
      </w:r>
      <w:r>
        <w:rPr>
          <w:spacing w:val="20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oronal</w:t>
      </w:r>
      <w:r>
        <w:rPr>
          <w:spacing w:val="19"/>
          <w:w w:val="105"/>
        </w:rPr>
        <w:t xml:space="preserve"> </w:t>
      </w:r>
      <w:r>
        <w:rPr>
          <w:w w:val="105"/>
        </w:rPr>
        <w:t>dimming</w:t>
      </w:r>
      <w:r>
        <w:rPr>
          <w:spacing w:val="20"/>
          <w:w w:val="105"/>
        </w:rPr>
        <w:t xml:space="preserve"> </w:t>
      </w:r>
      <w:r>
        <w:rPr>
          <w:w w:val="105"/>
        </w:rPr>
        <w:t>could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</w:t>
      </w:r>
      <w:r>
        <w:rPr>
          <w:spacing w:val="19"/>
          <w:w w:val="105"/>
        </w:rPr>
        <w:t xml:space="preserve"> </w:t>
      </w:r>
      <w:r>
        <w:rPr>
          <w:w w:val="105"/>
        </w:rPr>
        <w:t>but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e</w:t>
      </w:r>
      <w:r>
        <w:rPr>
          <w:spacing w:val="33"/>
          <w:w w:val="99"/>
        </w:rPr>
        <w:t xml:space="preserve"> </w:t>
      </w:r>
      <w:r>
        <w:rPr>
          <w:w w:val="105"/>
        </w:rPr>
        <w:t>most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ele</w:t>
      </w:r>
      <w:r>
        <w:rPr>
          <w:spacing w:val="-3"/>
          <w:w w:val="105"/>
        </w:rPr>
        <w:t>vant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space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r.</w:t>
      </w:r>
      <w:r>
        <w:rPr>
          <w:spacing w:val="3"/>
          <w:w w:val="105"/>
        </w:rPr>
        <w:t xml:space="preserve"> </w:t>
      </w:r>
      <w:r>
        <w:rPr>
          <w:w w:val="105"/>
        </w:rPr>
        <w:t>Competing</w:t>
      </w:r>
      <w:r>
        <w:rPr>
          <w:spacing w:val="28"/>
          <w:w w:val="105"/>
        </w:rPr>
        <w:t xml:space="preserve"> </w:t>
      </w:r>
      <w:r>
        <w:rPr>
          <w:w w:val="105"/>
        </w:rPr>
        <w:t>thermal</w:t>
      </w:r>
      <w:r>
        <w:rPr>
          <w:spacing w:val="29"/>
          <w:w w:val="105"/>
        </w:rPr>
        <w:t xml:space="preserve"> </w:t>
      </w:r>
      <w:r>
        <w:rPr>
          <w:w w:val="105"/>
        </w:rPr>
        <w:t>e</w:t>
      </w:r>
      <w:r>
        <w:rPr>
          <w:rFonts w:ascii="Apple Symbols" w:eastAsia="Apple Symbols" w:hAnsi="Apple Symbols" w:cs="Apple Symbols"/>
          <w:w w:val="105"/>
        </w:rPr>
        <w:t>↵</w:t>
      </w:r>
      <w:proofErr w:type="spellStart"/>
      <w:r>
        <w:rPr>
          <w:w w:val="105"/>
        </w:rPr>
        <w:t>ects</w:t>
      </w:r>
      <w:proofErr w:type="spellEnd"/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ay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important</w:t>
      </w:r>
      <w:r>
        <w:rPr>
          <w:spacing w:val="28"/>
          <w:w w:val="105"/>
        </w:rPr>
        <w:t xml:space="preserve"> </w:t>
      </w:r>
      <w:r>
        <w:rPr>
          <w:w w:val="105"/>
        </w:rPr>
        <w:t>role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coronal</w:t>
      </w:r>
      <w:r>
        <w:rPr>
          <w:spacing w:val="29"/>
          <w:w w:val="106"/>
        </w:rPr>
        <w:t xml:space="preserve"> </w:t>
      </w:r>
      <w:r>
        <w:rPr>
          <w:w w:val="105"/>
        </w:rPr>
        <w:t>irradiance.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urat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br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</w:t>
      </w:r>
      <w:r>
        <w:rPr>
          <w:spacing w:val="20"/>
          <w:w w:val="105"/>
        </w:rPr>
        <w:t xml:space="preserve"> </w:t>
      </w:r>
      <w:r>
        <w:rPr>
          <w:w w:val="105"/>
        </w:rPr>
        <w:t>plasma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dark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fil</w:t>
      </w:r>
      <w:r>
        <w:rPr>
          <w:spacing w:val="-1"/>
          <w:w w:val="105"/>
        </w:rPr>
        <w:t>am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ve</w:t>
      </w:r>
      <w:r>
        <w:rPr>
          <w:spacing w:val="20"/>
          <w:w w:val="105"/>
        </w:rPr>
        <w:t xml:space="preserve"> </w:t>
      </w:r>
      <w:r>
        <w:rPr>
          <w:w w:val="105"/>
        </w:rPr>
        <w:t>propagation,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Doppler</w:t>
      </w:r>
      <w:r>
        <w:rPr>
          <w:spacing w:val="20"/>
          <w:w w:val="105"/>
        </w:rPr>
        <w:t xml:space="preserve"> </w:t>
      </w:r>
      <w:r>
        <w:rPr>
          <w:w w:val="105"/>
        </w:rPr>
        <w:t>e</w:t>
      </w:r>
      <w:r>
        <w:rPr>
          <w:rFonts w:ascii="Apple Symbols" w:eastAsia="Apple Symbols" w:hAnsi="Apple Symbols" w:cs="Apple Symbols"/>
          <w:w w:val="105"/>
        </w:rPr>
        <w:t>↵</w:t>
      </w:r>
      <w:proofErr w:type="spellStart"/>
      <w:r>
        <w:rPr>
          <w:w w:val="105"/>
        </w:rPr>
        <w:t>ects</w:t>
      </w:r>
      <w:proofErr w:type="spellEnd"/>
      <w:r>
        <w:rPr>
          <w:spacing w:val="29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rvat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onal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8"/>
          <w:w w:val="105"/>
        </w:rPr>
        <w:t xml:space="preserve"> </w:t>
      </w:r>
      <w:r>
        <w:rPr>
          <w:w w:val="105"/>
        </w:rPr>
        <w:t>conflict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departing</w:t>
      </w:r>
      <w:r>
        <w:rPr>
          <w:spacing w:val="18"/>
          <w:w w:val="105"/>
        </w:rPr>
        <w:t xml:space="preserve"> </w:t>
      </w:r>
      <w:r>
        <w:rPr>
          <w:w w:val="105"/>
        </w:rPr>
        <w:t>coronal</w:t>
      </w:r>
      <w:r>
        <w:rPr>
          <w:spacing w:val="30"/>
          <w:w w:val="106"/>
        </w:rPr>
        <w:t xml:space="preserve"> </w:t>
      </w:r>
      <w:r>
        <w:rPr>
          <w:w w:val="105"/>
        </w:rPr>
        <w:t>mass</w:t>
      </w:r>
      <w:r>
        <w:rPr>
          <w:spacing w:val="5"/>
          <w:w w:val="105"/>
        </w:rPr>
        <w:t xml:space="preserve"> </w:t>
      </w:r>
      <w:r>
        <w:rPr>
          <w:w w:val="105"/>
        </w:rPr>
        <w:t>ejection.</w:t>
      </w:r>
      <w:r>
        <w:rPr>
          <w:spacing w:val="57"/>
          <w:w w:val="105"/>
        </w:rPr>
        <w:t xml:space="preserve"> </w:t>
      </w:r>
      <w:r>
        <w:rPr>
          <w:spacing w:val="-4"/>
          <w:w w:val="105"/>
        </w:rPr>
        <w:t>Fortunat</w:t>
      </w:r>
      <w:r>
        <w:rPr>
          <w:spacing w:val="-5"/>
          <w:w w:val="105"/>
        </w:rPr>
        <w:t>ely</w:t>
      </w:r>
      <w:r>
        <w:rPr>
          <w:spacing w:val="-4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somewhat</w:t>
      </w:r>
      <w:r>
        <w:rPr>
          <w:spacing w:val="6"/>
          <w:w w:val="105"/>
        </w:rPr>
        <w:t xml:space="preserve"> </w:t>
      </w:r>
      <w:r>
        <w:rPr>
          <w:w w:val="105"/>
        </w:rPr>
        <w:t>unique,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rFonts w:ascii="Apple Symbols" w:eastAsia="Apple Symbols" w:hAnsi="Apple Symbols" w:cs="Apple Symbols"/>
          <w:spacing w:val="-1"/>
          <w:w w:val="105"/>
        </w:rPr>
        <w:t>ffi</w:t>
      </w:r>
      <w:r>
        <w:rPr>
          <w:spacing w:val="-2"/>
          <w:w w:val="105"/>
        </w:rPr>
        <w:t>cie</w:t>
      </w:r>
      <w:r>
        <w:rPr>
          <w:spacing w:val="-1"/>
          <w:w w:val="105"/>
        </w:rPr>
        <w:t>nt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51"/>
          <w:w w:val="138"/>
        </w:rPr>
        <w:t xml:space="preserve"> </w:t>
      </w:r>
      <w:r>
        <w:rPr>
          <w:w w:val="105"/>
        </w:rPr>
        <w:t>spectral</w:t>
      </w:r>
      <w:r>
        <w:rPr>
          <w:spacing w:val="52"/>
          <w:w w:val="105"/>
        </w:rPr>
        <w:t xml:space="preserve"> </w:t>
      </w:r>
      <w:r>
        <w:rPr>
          <w:w w:val="105"/>
        </w:rPr>
        <w:t>and/or</w:t>
      </w:r>
      <w:r>
        <w:rPr>
          <w:spacing w:val="52"/>
          <w:w w:val="105"/>
        </w:rPr>
        <w:t xml:space="preserve"> </w:t>
      </w:r>
      <w:r>
        <w:rPr>
          <w:w w:val="105"/>
        </w:rPr>
        <w:t>spatial</w:t>
      </w:r>
      <w:r>
        <w:rPr>
          <w:spacing w:val="54"/>
          <w:w w:val="105"/>
        </w:rPr>
        <w:t xml:space="preserve"> </w:t>
      </w:r>
      <w:r>
        <w:rPr>
          <w:w w:val="105"/>
        </w:rPr>
        <w:t>resolution.</w:t>
      </w:r>
    </w:p>
    <w:p w14:paraId="0E456D61" w14:textId="596B9071" w:rsidR="007F705D" w:rsidRDefault="00AF1039">
      <w:pPr>
        <w:pStyle w:val="BodyText"/>
        <w:spacing w:before="12" w:line="455" w:lineRule="auto"/>
        <w:ind w:right="119"/>
        <w:jc w:val="both"/>
      </w:pPr>
      <w:r>
        <w:rPr>
          <w:w w:val="105"/>
        </w:rPr>
        <w:t>Chapter</w:t>
      </w:r>
      <w:r>
        <w:rPr>
          <w:spacing w:val="36"/>
          <w:w w:val="105"/>
        </w:rPr>
        <w:t xml:space="preserve"> </w:t>
      </w:r>
      <w:r>
        <w:rPr>
          <w:w w:val="105"/>
        </w:rPr>
        <w:t>4</w:t>
      </w:r>
      <w:r>
        <w:rPr>
          <w:spacing w:val="36"/>
          <w:w w:val="105"/>
        </w:rPr>
        <w:t xml:space="preserve"> </w:t>
      </w:r>
      <w:r>
        <w:rPr>
          <w:w w:val="105"/>
        </w:rPr>
        <w:t>applies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dimming</w:t>
      </w:r>
      <w:r>
        <w:rPr>
          <w:spacing w:val="36"/>
          <w:w w:val="105"/>
        </w:rPr>
        <w:t xml:space="preserve"> </w:t>
      </w:r>
      <w:r>
        <w:rPr>
          <w:w w:val="105"/>
        </w:rPr>
        <w:t>gained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r>
        <w:rPr>
          <w:w w:val="105"/>
        </w:rPr>
        <w:t>Chapter</w:t>
      </w:r>
      <w:r>
        <w:rPr>
          <w:spacing w:val="36"/>
          <w:w w:val="105"/>
        </w:rPr>
        <w:t xml:space="preserve"> </w:t>
      </w:r>
      <w:r>
        <w:rPr>
          <w:w w:val="105"/>
        </w:rPr>
        <w:t>3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nt</w:t>
      </w:r>
      <w:r>
        <w:rPr>
          <w:spacing w:val="36"/>
          <w:w w:val="105"/>
        </w:rPr>
        <w:t xml:space="preserve"> </w:t>
      </w:r>
      <w:r>
        <w:rPr>
          <w:w w:val="105"/>
        </w:rPr>
        <w:t>case</w:t>
      </w:r>
      <w:r>
        <w:rPr>
          <w:spacing w:val="25"/>
          <w:w w:val="99"/>
        </w:rPr>
        <w:t xml:space="preserve"> </w:t>
      </w:r>
      <w:r>
        <w:rPr>
          <w:w w:val="105"/>
        </w:rPr>
        <w:t>studies.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ose</w:t>
      </w:r>
      <w:r>
        <w:rPr>
          <w:spacing w:val="-2"/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its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lici</w:t>
      </w:r>
      <w:r>
        <w:rPr>
          <w:spacing w:val="-1"/>
          <w:w w:val="105"/>
        </w:rPr>
        <w:t>ty</w:t>
      </w:r>
      <w:r>
        <w:rPr>
          <w:spacing w:val="-2"/>
          <w:w w:val="105"/>
        </w:rPr>
        <w:t>:</w:t>
      </w:r>
      <w:r>
        <w:rPr>
          <w:spacing w:val="53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owe</w:t>
      </w:r>
      <w:r>
        <w:rPr>
          <w:spacing w:val="-3"/>
          <w:w w:val="105"/>
        </w:rPr>
        <w:t>d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gn</w:t>
      </w:r>
      <w:r>
        <w:rPr>
          <w:spacing w:val="-2"/>
          <w:w w:val="105"/>
        </w:rPr>
        <w:t>ific</w:t>
      </w:r>
      <w:r>
        <w:rPr>
          <w:spacing w:val="-1"/>
          <w:w w:val="105"/>
        </w:rPr>
        <w:t>ant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rvat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onal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signa</w:t>
      </w:r>
      <w:proofErr w:type="spellEnd"/>
      <w:r>
        <w:rPr>
          <w:w w:val="105"/>
        </w:rPr>
        <w:t>-</w:t>
      </w:r>
      <w:r>
        <w:rPr>
          <w:spacing w:val="47"/>
          <w:w w:val="106"/>
        </w:rPr>
        <w:t xml:space="preserve"> </w:t>
      </w:r>
      <w:proofErr w:type="spellStart"/>
      <w:r>
        <w:rPr>
          <w:w w:val="105"/>
        </w:rPr>
        <w:t>tures</w:t>
      </w:r>
      <w:proofErr w:type="spellEnd"/>
      <w:r>
        <w:rPr>
          <w:w w:val="105"/>
        </w:rPr>
        <w:t xml:space="preserve"> from</w:t>
      </w:r>
      <w:r>
        <w:rPr>
          <w:spacing w:val="1"/>
          <w:w w:val="105"/>
        </w:rPr>
        <w:t xml:space="preserve"> </w:t>
      </w:r>
      <w:r>
        <w:rPr>
          <w:w w:val="105"/>
        </w:rPr>
        <w:t>mass-loss</w:t>
      </w:r>
      <w:r>
        <w:rPr>
          <w:spacing w:val="1"/>
          <w:w w:val="105"/>
        </w:rPr>
        <w:t xml:space="preserve"> </w:t>
      </w:r>
      <w:r>
        <w:rPr>
          <w:w w:val="105"/>
        </w:rPr>
        <w:t>dimming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thermal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ol</w:t>
      </w:r>
      <w:r>
        <w:rPr>
          <w:spacing w:val="-1"/>
          <w:w w:val="105"/>
        </w:rPr>
        <w:t>ut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nt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ose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com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le</w:t>
      </w:r>
      <w:r>
        <w:rPr>
          <w:spacing w:val="-3"/>
          <w:w w:val="105"/>
        </w:rPr>
        <w:t>x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ty.</w:t>
      </w:r>
      <w:r>
        <w:rPr>
          <w:spacing w:val="45"/>
          <w:w w:val="109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owe</w:t>
      </w:r>
      <w:r>
        <w:rPr>
          <w:spacing w:val="-3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w w:val="105"/>
        </w:rPr>
        <w:t>nearly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types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dimming</w:t>
      </w:r>
      <w:r>
        <w:rPr>
          <w:spacing w:val="13"/>
          <w:w w:val="105"/>
        </w:rPr>
        <w:t xml:space="preserve"> </w:t>
      </w:r>
      <w:r>
        <w:rPr>
          <w:w w:val="105"/>
        </w:rPr>
        <w:t>described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Chapter</w:t>
      </w:r>
      <w:r>
        <w:rPr>
          <w:spacing w:val="14"/>
          <w:w w:val="105"/>
        </w:rPr>
        <w:t xml:space="preserve"> </w:t>
      </w:r>
      <w:ins w:id="86" w:author="Thomas Woods" w:date="2016-03-09T19:57:00Z">
        <w:r w:rsidR="00AD4E9F">
          <w:rPr>
            <w:w w:val="105"/>
          </w:rPr>
          <w:t>3</w:t>
        </w:r>
      </w:ins>
      <w:del w:id="87" w:author="Thomas Woods" w:date="2016-03-09T19:57:00Z">
        <w:r w:rsidDel="00A856D7">
          <w:rPr>
            <w:w w:val="105"/>
          </w:rPr>
          <w:delText>2</w:delText>
        </w:r>
      </w:del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4"/>
          <w:w w:val="105"/>
        </w:rPr>
        <w:t xml:space="preserve"> </w:t>
      </w:r>
      <w:r>
        <w:rPr>
          <w:w w:val="105"/>
        </w:rPr>
        <w:t>case,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27"/>
          <w:w w:val="138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ay</w:t>
      </w:r>
      <w:r>
        <w:rPr>
          <w:spacing w:val="-3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out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ob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rvat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var</w:t>
      </w:r>
      <w:r>
        <w:rPr>
          <w:spacing w:val="-4"/>
          <w:w w:val="105"/>
        </w:rPr>
        <w:t>ie</w:t>
      </w:r>
      <w:r>
        <w:rPr>
          <w:spacing w:val="-3"/>
          <w:w w:val="105"/>
        </w:rPr>
        <w:t>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mot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20"/>
          <w:w w:val="105"/>
        </w:rPr>
        <w:t xml:space="preserve"> </w:t>
      </w:r>
      <w:r>
        <w:rPr>
          <w:w w:val="105"/>
        </w:rPr>
        <w:t>emp</w:t>
      </w:r>
      <w:ins w:id="88" w:author="Thomas Woods" w:date="2016-03-09T20:00:00Z">
        <w:r w:rsidR="000E5DA0">
          <w:rPr>
            <w:w w:val="105"/>
          </w:rPr>
          <w:t>i</w:t>
        </w:r>
      </w:ins>
      <w:del w:id="89" w:author="Thomas Woods" w:date="2016-03-09T19:59:00Z">
        <w:r w:rsidDel="000E5DA0">
          <w:rPr>
            <w:w w:val="105"/>
          </w:rPr>
          <w:delText>e</w:delText>
        </w:r>
      </w:del>
      <w:r>
        <w:rPr>
          <w:w w:val="105"/>
        </w:rPr>
        <w:t>rical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w w:val="105"/>
        </w:rPr>
        <w:t>th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61"/>
          <w:w w:val="110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then</w:t>
      </w:r>
      <w:r>
        <w:rPr>
          <w:spacing w:val="39"/>
          <w:w w:val="105"/>
        </w:rPr>
        <w:t xml:space="preserve"> </w:t>
      </w:r>
      <w:r>
        <w:rPr>
          <w:w w:val="105"/>
        </w:rPr>
        <w:t>developed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isolating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influence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thermal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ol</w:t>
      </w:r>
      <w:r>
        <w:rPr>
          <w:spacing w:val="-1"/>
          <w:w w:val="105"/>
        </w:rPr>
        <w:t>ut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from</w:t>
      </w:r>
      <w:r>
        <w:rPr>
          <w:spacing w:val="39"/>
          <w:w w:val="105"/>
        </w:rPr>
        <w:t xml:space="preserve"> </w:t>
      </w:r>
      <w:ins w:id="90" w:author="Thomas Woods" w:date="2016-03-09T20:43:00Z">
        <w:r w:rsidR="00175B6F">
          <w:rPr>
            <w:spacing w:val="39"/>
            <w:w w:val="105"/>
          </w:rPr>
          <w:t>the</w:t>
        </w:r>
        <w:r w:rsidR="007F26DB">
          <w:rPr>
            <w:spacing w:val="39"/>
            <w:w w:val="105"/>
          </w:rPr>
          <w:t xml:space="preserve"> </w:t>
        </w:r>
      </w:ins>
      <w:r>
        <w:rPr>
          <w:w w:val="105"/>
        </w:rPr>
        <w:t>irradiance</w:t>
      </w:r>
      <w:ins w:id="91" w:author="Thomas Woods" w:date="2016-03-09T20:07:00Z">
        <w:r w:rsidR="008E243F">
          <w:rPr>
            <w:w w:val="105"/>
          </w:rPr>
          <w:t xml:space="preserve"> </w:t>
        </w:r>
        <w:r w:rsidR="00BE21FE">
          <w:rPr>
            <w:w w:val="105"/>
          </w:rPr>
          <w:t>dimming time series</w:t>
        </w:r>
      </w:ins>
      <w:r>
        <w:rPr>
          <w:spacing w:val="24"/>
          <w:w w:val="99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mass-loss</w:t>
      </w:r>
      <w:r>
        <w:rPr>
          <w:spacing w:val="25"/>
          <w:w w:val="105"/>
        </w:rPr>
        <w:t xml:space="preserve"> </w:t>
      </w:r>
      <w:r>
        <w:rPr>
          <w:w w:val="105"/>
        </w:rPr>
        <w:t>dimming</w:t>
      </w:r>
      <w:r>
        <w:rPr>
          <w:spacing w:val="25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5"/>
          <w:w w:val="105"/>
        </w:rPr>
        <w:t xml:space="preserve"> </w:t>
      </w:r>
      <w:r>
        <w:rPr>
          <w:w w:val="105"/>
        </w:rPr>
        <w:t>accurately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asur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irradiance</w:t>
      </w:r>
      <w:r>
        <w:rPr>
          <w:spacing w:val="25"/>
          <w:w w:val="105"/>
        </w:rPr>
        <w:t xml:space="preserve"> </w:t>
      </w:r>
      <w:r>
        <w:rPr>
          <w:w w:val="105"/>
        </w:rPr>
        <w:t>(i.e.,</w:t>
      </w:r>
      <w:r>
        <w:rPr>
          <w:spacing w:val="25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spatial</w:t>
      </w:r>
      <w:r>
        <w:rPr>
          <w:spacing w:val="28"/>
          <w:w w:val="106"/>
        </w:rPr>
        <w:t xml:space="preserve"> </w:t>
      </w:r>
      <w:r>
        <w:rPr>
          <w:w w:val="105"/>
        </w:rPr>
        <w:t>resolution)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ght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urv</w:t>
      </w:r>
      <w:r>
        <w:rPr>
          <w:spacing w:val="-2"/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then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parameterized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expectation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99"/>
        </w:rPr>
        <w:t xml:space="preserve"> </w:t>
      </w:r>
      <w:r>
        <w:rPr>
          <w:spacing w:val="1"/>
          <w:w w:val="105"/>
        </w:rPr>
        <w:t>slope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ght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urv</w:t>
      </w:r>
      <w:r>
        <w:rPr>
          <w:spacing w:val="-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eloci</w:t>
      </w:r>
      <w:r>
        <w:rPr>
          <w:spacing w:val="-1"/>
          <w:w w:val="105"/>
        </w:rPr>
        <w:t>ty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coronal</w:t>
      </w:r>
      <w:r>
        <w:rPr>
          <w:spacing w:val="26"/>
          <w:w w:val="105"/>
        </w:rPr>
        <w:t xml:space="preserve"> </w:t>
      </w:r>
      <w:r>
        <w:rPr>
          <w:w w:val="105"/>
        </w:rPr>
        <w:t>mass</w:t>
      </w:r>
      <w:r>
        <w:rPr>
          <w:spacing w:val="27"/>
          <w:w w:val="105"/>
        </w:rPr>
        <w:t xml:space="preserve"> </w:t>
      </w:r>
      <w:r>
        <w:rPr>
          <w:w w:val="105"/>
        </w:rPr>
        <w:t>ejection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depth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9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dimming</w:t>
      </w:r>
      <w:r>
        <w:rPr>
          <w:spacing w:val="19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CME.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case</w:t>
      </w:r>
      <w:r>
        <w:rPr>
          <w:spacing w:val="19"/>
          <w:w w:val="105"/>
        </w:rPr>
        <w:t xml:space="preserve"> </w:t>
      </w:r>
      <w:r>
        <w:rPr>
          <w:w w:val="105"/>
        </w:rPr>
        <w:t>studies</w:t>
      </w:r>
      <w:r>
        <w:rPr>
          <w:spacing w:val="19"/>
          <w:w w:val="105"/>
        </w:rPr>
        <w:t xml:space="preserve"> </w:t>
      </w:r>
      <w:r>
        <w:rPr>
          <w:w w:val="105"/>
        </w:rPr>
        <w:t>do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statistics</w:t>
      </w:r>
      <w:r>
        <w:rPr>
          <w:spacing w:val="26"/>
        </w:rPr>
        <w:t xml:space="preserve"> </w:t>
      </w:r>
      <w:r>
        <w:rPr>
          <w:w w:val="105"/>
        </w:rPr>
        <w:t>necessary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establish</w:t>
      </w:r>
      <w:r>
        <w:rPr>
          <w:spacing w:val="25"/>
          <w:w w:val="105"/>
        </w:rPr>
        <w:t xml:space="preserve"> </w:t>
      </w:r>
      <w:r>
        <w:rPr>
          <w:w w:val="105"/>
        </w:rPr>
        <w:t>whether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those</w:t>
      </w:r>
      <w:r>
        <w:rPr>
          <w:spacing w:val="24"/>
          <w:w w:val="105"/>
        </w:rPr>
        <w:t xml:space="preserve"> </w:t>
      </w:r>
      <w:r>
        <w:rPr>
          <w:w w:val="105"/>
        </w:rPr>
        <w:t>correlations</w:t>
      </w:r>
      <w:r>
        <w:rPr>
          <w:spacing w:val="25"/>
          <w:w w:val="105"/>
        </w:rPr>
        <w:t xml:space="preserve"> </w:t>
      </w:r>
      <w:r>
        <w:rPr>
          <w:w w:val="105"/>
        </w:rPr>
        <w:t>exist.</w:t>
      </w:r>
    </w:p>
    <w:p w14:paraId="0E456D62" w14:textId="77777777" w:rsidR="007F705D" w:rsidRDefault="007F705D">
      <w:pPr>
        <w:spacing w:line="455" w:lineRule="auto"/>
        <w:jc w:val="both"/>
        <w:sectPr w:rsidR="007F705D">
          <w:headerReference w:type="default" r:id="rId6"/>
          <w:pgSz w:w="12240" w:h="15840"/>
          <w:pgMar w:top="1340" w:right="1320" w:bottom="280" w:left="1340" w:header="1132" w:footer="0" w:gutter="0"/>
          <w:cols w:space="720"/>
        </w:sectPr>
      </w:pPr>
    </w:p>
    <w:p w14:paraId="0E456D63" w14:textId="77777777" w:rsidR="007F705D" w:rsidRDefault="007F705D">
      <w:pPr>
        <w:spacing w:before="5"/>
        <w:rPr>
          <w:rFonts w:ascii="Times New Roman" w:eastAsia="Times New Roman" w:hAnsi="Times New Roman" w:cs="Times New Roman"/>
        </w:rPr>
      </w:pPr>
    </w:p>
    <w:p w14:paraId="0E456D64" w14:textId="4A90FCA9" w:rsidR="007F705D" w:rsidRDefault="00AF1039">
      <w:pPr>
        <w:pStyle w:val="BodyText"/>
        <w:spacing w:before="58" w:line="455" w:lineRule="auto"/>
        <w:ind w:right="118"/>
        <w:jc w:val="both"/>
      </w:pPr>
      <w:r>
        <w:rPr>
          <w:w w:val="110"/>
        </w:rPr>
        <w:t>Chapter</w:t>
      </w:r>
      <w:r>
        <w:rPr>
          <w:spacing w:val="-21"/>
          <w:w w:val="110"/>
        </w:rPr>
        <w:t xml:space="preserve"> </w:t>
      </w:r>
      <w:r>
        <w:rPr>
          <w:w w:val="110"/>
        </w:rPr>
        <w:t>5</w:t>
      </w:r>
      <w:r>
        <w:rPr>
          <w:spacing w:val="-20"/>
          <w:w w:val="110"/>
        </w:rPr>
        <w:t xml:space="preserve"> </w:t>
      </w:r>
      <w:r>
        <w:rPr>
          <w:w w:val="110"/>
        </w:rPr>
        <w:t>analyzes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oxim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ely</w:t>
      </w:r>
      <w:r>
        <w:rPr>
          <w:spacing w:val="-20"/>
          <w:w w:val="110"/>
        </w:rPr>
        <w:t xml:space="preserve"> </w:t>
      </w:r>
      <w:r>
        <w:rPr>
          <w:w w:val="110"/>
        </w:rPr>
        <w:t>30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immi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0"/>
          <w:w w:val="110"/>
        </w:rPr>
        <w:t xml:space="preserve"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associated</w:t>
      </w:r>
      <w:r>
        <w:rPr>
          <w:spacing w:val="-20"/>
          <w:w w:val="110"/>
        </w:rPr>
        <w:t xml:space="preserve"> </w:t>
      </w:r>
      <w:r>
        <w:rPr>
          <w:w w:val="110"/>
        </w:rPr>
        <w:t>coronal</w:t>
      </w:r>
      <w:r>
        <w:rPr>
          <w:spacing w:val="-20"/>
          <w:w w:val="110"/>
        </w:rPr>
        <w:t xml:space="preserve"> </w:t>
      </w:r>
      <w:r>
        <w:rPr>
          <w:w w:val="110"/>
        </w:rPr>
        <w:t>mass</w:t>
      </w:r>
      <w:r>
        <w:rPr>
          <w:spacing w:val="-20"/>
          <w:w w:val="110"/>
        </w:rPr>
        <w:t xml:space="preserve"> </w:t>
      </w:r>
      <w:r>
        <w:rPr>
          <w:w w:val="110"/>
        </w:rPr>
        <w:t>ejections</w:t>
      </w:r>
      <w:r>
        <w:rPr>
          <w:spacing w:val="35"/>
        </w:rPr>
        <w:t xml:space="preserve"> </w:t>
      </w:r>
      <w:r>
        <w:rPr>
          <w:w w:val="110"/>
        </w:rPr>
        <w:t>in</w:t>
      </w:r>
      <w:r>
        <w:rPr>
          <w:spacing w:val="-22"/>
          <w:w w:val="110"/>
        </w:rPr>
        <w:t xml:space="preserve"> </w:t>
      </w:r>
      <w:r>
        <w:rPr>
          <w:w w:val="110"/>
        </w:rPr>
        <w:t>order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establish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-22"/>
          <w:w w:val="110"/>
        </w:rPr>
        <w:t xml:space="preserve"> </w:t>
      </w:r>
      <w:r>
        <w:rPr>
          <w:w w:val="110"/>
        </w:rPr>
        <w:t>their</w:t>
      </w:r>
      <w:r>
        <w:rPr>
          <w:spacing w:val="-22"/>
          <w:w w:val="110"/>
        </w:rPr>
        <w:t xml:space="preserve"> </w:t>
      </w:r>
      <w:r>
        <w:rPr>
          <w:w w:val="110"/>
        </w:rPr>
        <w:t>respective</w:t>
      </w:r>
      <w:r>
        <w:rPr>
          <w:spacing w:val="-22"/>
          <w:w w:val="110"/>
        </w:rPr>
        <w:t xml:space="preserve"> </w:t>
      </w:r>
      <w:r>
        <w:rPr>
          <w:w w:val="110"/>
        </w:rPr>
        <w:t>parameterizations.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process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eve</w:t>
      </w:r>
      <w:r>
        <w:rPr>
          <w:spacing w:val="-3"/>
          <w:w w:val="110"/>
        </w:rPr>
        <w:t>nt</w:t>
      </w:r>
      <w:r>
        <w:rPr>
          <w:spacing w:val="20"/>
          <w:w w:val="138"/>
        </w:rPr>
        <w:t xml:space="preserve"> </w:t>
      </w:r>
      <w:r>
        <w:rPr>
          <w:w w:val="110"/>
        </w:rPr>
        <w:t>selection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detailed.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Ad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ionally</w:t>
      </w:r>
      <w:r>
        <w:rPr>
          <w:spacing w:val="-2"/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study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bes</w:t>
      </w:r>
      <w:r>
        <w:rPr>
          <w:w w:val="110"/>
        </w:rPr>
        <w:t>t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</w:t>
      </w:r>
      <w:r>
        <w:rPr>
          <w:spacing w:val="-6"/>
          <w:w w:val="110"/>
        </w:rPr>
        <w:t xml:space="preserve"> </w:t>
      </w:r>
      <w:r>
        <w:rPr>
          <w:w w:val="110"/>
        </w:rPr>
        <w:t>fit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ins w:id="92" w:author="Thomas Woods" w:date="2016-03-09T20:45:00Z">
        <w:r w:rsidR="00BE7AFF">
          <w:rPr>
            <w:w w:val="110"/>
          </w:rPr>
          <w:t xml:space="preserve"> dimming</w:t>
        </w:r>
      </w:ins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ligh</w:t>
      </w:r>
      <w:r>
        <w:rPr>
          <w:spacing w:val="-2"/>
          <w:w w:val="110"/>
        </w:rPr>
        <w:t>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</w:t>
      </w:r>
      <w:r>
        <w:rPr>
          <w:spacing w:val="-2"/>
          <w:w w:val="110"/>
        </w:rPr>
        <w:t>ves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33"/>
          <w:w w:val="110"/>
        </w:rPr>
        <w:t xml:space="preserve"> </w:t>
      </w:r>
      <w:r>
        <w:rPr>
          <w:spacing w:val="-3"/>
          <w:w w:val="110"/>
        </w:rPr>
        <w:t>followe</w:t>
      </w:r>
      <w:r>
        <w:rPr>
          <w:spacing w:val="-2"/>
          <w:w w:val="110"/>
        </w:rPr>
        <w:t>d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urth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isc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ssion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parameterization</w:t>
      </w:r>
      <w:r>
        <w:rPr>
          <w:spacing w:val="4"/>
          <w:w w:val="110"/>
        </w:rPr>
        <w:t xml:space="preserve"> </w:t>
      </w:r>
      <w:r>
        <w:rPr>
          <w:w w:val="110"/>
        </w:rPr>
        <w:t>method.</w:t>
      </w:r>
      <w:r>
        <w:rPr>
          <w:spacing w:val="45"/>
          <w:w w:val="110"/>
        </w:rPr>
        <w:t xml:space="preserve"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ally</w:t>
      </w:r>
      <w:r>
        <w:rPr>
          <w:spacing w:val="-3"/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positive</w:t>
      </w:r>
      <w:r>
        <w:rPr>
          <w:spacing w:val="5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53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-19"/>
          <w:w w:val="110"/>
        </w:rPr>
        <w:t xml:space="preserve"> </w:t>
      </w:r>
      <w:r>
        <w:rPr>
          <w:w w:val="110"/>
        </w:rPr>
        <w:t>dimming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coronal</w:t>
      </w:r>
      <w:r>
        <w:rPr>
          <w:spacing w:val="-19"/>
          <w:w w:val="110"/>
        </w:rPr>
        <w:t xml:space="preserve"> </w:t>
      </w:r>
      <w:r>
        <w:rPr>
          <w:w w:val="110"/>
        </w:rPr>
        <w:t>mass</w:t>
      </w:r>
      <w:r>
        <w:rPr>
          <w:spacing w:val="-19"/>
          <w:w w:val="110"/>
        </w:rPr>
        <w:t xml:space="preserve"> </w:t>
      </w:r>
      <w:r>
        <w:rPr>
          <w:w w:val="110"/>
        </w:rPr>
        <w:t>ejection</w:t>
      </w:r>
      <w:r>
        <w:rPr>
          <w:spacing w:val="-19"/>
          <w:w w:val="110"/>
        </w:rPr>
        <w:t xml:space="preserve"> </w:t>
      </w:r>
      <w:r>
        <w:rPr>
          <w:w w:val="110"/>
        </w:rPr>
        <w:t>parameterizations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20"/>
          <w:w w:val="110"/>
        </w:rPr>
        <w:t xml:space="preserve"> </w:t>
      </w:r>
      <w:r>
        <w:rPr>
          <w:w w:val="110"/>
        </w:rPr>
        <w:t>described.</w:t>
      </w:r>
    </w:p>
    <w:p w14:paraId="0E456D65" w14:textId="77777777" w:rsidR="007F705D" w:rsidRDefault="00AF1039">
      <w:pPr>
        <w:pStyle w:val="BodyText"/>
        <w:spacing w:before="8" w:line="455" w:lineRule="auto"/>
        <w:ind w:right="119"/>
        <w:jc w:val="both"/>
      </w:pP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topic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solar</w:t>
      </w:r>
      <w:r>
        <w:rPr>
          <w:spacing w:val="50"/>
          <w:w w:val="105"/>
        </w:rPr>
        <w:t xml:space="preserve"> </w:t>
      </w:r>
      <w:r>
        <w:rPr>
          <w:w w:val="105"/>
        </w:rPr>
        <w:t>flares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ic</w:t>
      </w:r>
      <w:r>
        <w:rPr>
          <w:spacing w:val="-3"/>
          <w:w w:val="105"/>
        </w:rPr>
        <w:t>k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d</w:t>
      </w:r>
      <w:r>
        <w:rPr>
          <w:spacing w:val="50"/>
          <w:w w:val="105"/>
        </w:rPr>
        <w:t xml:space="preserve"> </w:t>
      </w:r>
      <w:r>
        <w:rPr>
          <w:w w:val="105"/>
        </w:rPr>
        <w:t>up</w:t>
      </w:r>
      <w:r>
        <w:rPr>
          <w:spacing w:val="50"/>
          <w:w w:val="105"/>
        </w:rPr>
        <w:t xml:space="preserve"> </w:t>
      </w:r>
      <w:r>
        <w:rPr>
          <w:w w:val="105"/>
        </w:rPr>
        <w:t>again</w:t>
      </w:r>
      <w:r>
        <w:rPr>
          <w:spacing w:val="50"/>
          <w:w w:val="105"/>
        </w:rPr>
        <w:t xml:space="preserve"> </w:t>
      </w:r>
      <w:r>
        <w:rPr>
          <w:w w:val="105"/>
        </w:rPr>
        <w:t>briefly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Chapter</w:t>
      </w:r>
      <w:r>
        <w:rPr>
          <w:spacing w:val="50"/>
          <w:w w:val="105"/>
        </w:rPr>
        <w:t xml:space="preserve"> </w:t>
      </w:r>
      <w:r>
        <w:rPr>
          <w:w w:val="105"/>
        </w:rPr>
        <w:t>6.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8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rv</w:t>
      </w:r>
      <w:r>
        <w:rPr>
          <w:spacing w:val="-3"/>
          <w:w w:val="105"/>
        </w:rPr>
        <w:t>iew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MinXSS</w:t>
      </w:r>
      <w:r>
        <w:rPr>
          <w:spacing w:val="20"/>
          <w:w w:val="105"/>
        </w:rPr>
        <w:t xml:space="preserve"> </w:t>
      </w:r>
      <w:r>
        <w:rPr>
          <w:w w:val="105"/>
        </w:rPr>
        <w:t>CubeSat</w:t>
      </w:r>
      <w:r>
        <w:rPr>
          <w:spacing w:val="20"/>
          <w:w w:val="105"/>
        </w:rPr>
        <w:t xml:space="preserve"> </w:t>
      </w:r>
      <w:r>
        <w:rPr>
          <w:w w:val="105"/>
        </w:rPr>
        <w:t>mission,</w:t>
      </w:r>
      <w:r>
        <w:rPr>
          <w:spacing w:val="21"/>
          <w:w w:val="105"/>
        </w:rPr>
        <w:t xml:space="preserve"> </w:t>
      </w:r>
      <w:r>
        <w:rPr>
          <w:w w:val="105"/>
        </w:rPr>
        <w:t>including</w:t>
      </w:r>
      <w:r>
        <w:rPr>
          <w:spacing w:val="19"/>
          <w:w w:val="105"/>
        </w:rPr>
        <w:t xml:space="preserve"> </w:t>
      </w:r>
      <w:r>
        <w:rPr>
          <w:w w:val="105"/>
        </w:rPr>
        <w:t>science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mot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on,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rv</w:t>
      </w:r>
      <w:r>
        <w:rPr>
          <w:spacing w:val="-3"/>
          <w:w w:val="105"/>
        </w:rPr>
        <w:t>iew</w:t>
      </w:r>
      <w:r>
        <w:rPr>
          <w:spacing w:val="-2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10"/>
        </w:rPr>
        <w:t xml:space="preserve"> </w:t>
      </w:r>
      <w:r>
        <w:rPr>
          <w:w w:val="105"/>
        </w:rPr>
        <w:t>lessons</w:t>
      </w:r>
      <w:r>
        <w:rPr>
          <w:spacing w:val="33"/>
          <w:w w:val="105"/>
        </w:rPr>
        <w:t xml:space="preserve"> </w:t>
      </w:r>
      <w:r>
        <w:rPr>
          <w:w w:val="105"/>
        </w:rPr>
        <w:t>learned.</w:t>
      </w:r>
      <w:r>
        <w:rPr>
          <w:spacing w:val="42"/>
          <w:w w:val="105"/>
        </w:rPr>
        <w:t xml:space="preserve"> </w:t>
      </w:r>
      <w:r>
        <w:rPr>
          <w:w w:val="105"/>
        </w:rPr>
        <w:t>MinXSS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designed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measure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soft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3"/>
          <w:w w:val="105"/>
        </w:rPr>
        <w:t>-</w:t>
      </w:r>
      <w:r>
        <w:rPr>
          <w:spacing w:val="-2"/>
          <w:w w:val="105"/>
        </w:rPr>
        <w:t>ray</w:t>
      </w:r>
      <w:r>
        <w:rPr>
          <w:spacing w:val="35"/>
          <w:w w:val="105"/>
        </w:rPr>
        <w:t xml:space="preserve"> </w:t>
      </w:r>
      <w:r>
        <w:rPr>
          <w:w w:val="105"/>
        </w:rPr>
        <w:t>emission</w:t>
      </w:r>
      <w:r>
        <w:rPr>
          <w:spacing w:val="34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sun,</w:t>
      </w:r>
      <w:r>
        <w:rPr>
          <w:spacing w:val="39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4"/>
          <w:w w:val="105"/>
        </w:rPr>
        <w:t xml:space="preserve"> </w:t>
      </w:r>
      <w:r>
        <w:rPr>
          <w:w w:val="105"/>
        </w:rPr>
        <w:t>comes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</w:t>
      </w:r>
      <w:r>
        <w:rPr>
          <w:spacing w:val="-1"/>
          <w:w w:val="105"/>
        </w:rPr>
        <w:t>al</w:t>
      </w:r>
      <w:r>
        <w:rPr>
          <w:spacing w:val="24"/>
          <w:w w:val="105"/>
        </w:rPr>
        <w:t xml:space="preserve"> </w:t>
      </w:r>
      <w:r>
        <w:rPr>
          <w:w w:val="105"/>
        </w:rPr>
        <w:t>processes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place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solar</w:t>
      </w:r>
      <w:r>
        <w:rPr>
          <w:spacing w:val="24"/>
          <w:w w:val="105"/>
        </w:rPr>
        <w:t xml:space="preserve"> </w:t>
      </w:r>
      <w:r>
        <w:rPr>
          <w:w w:val="105"/>
        </w:rPr>
        <w:t>flare.</w:t>
      </w:r>
      <w:r>
        <w:rPr>
          <w:spacing w:val="5"/>
          <w:w w:val="105"/>
        </w:rPr>
        <w:t xml:space="preserve"> </w:t>
      </w:r>
      <w:r>
        <w:rPr>
          <w:w w:val="105"/>
        </w:rPr>
        <w:t>My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33"/>
          <w:w w:val="110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but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mission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ie</w:t>
      </w:r>
      <w:r>
        <w:rPr>
          <w:spacing w:val="-2"/>
          <w:w w:val="105"/>
        </w:rPr>
        <w:t>d,</w:t>
      </w:r>
      <w:r>
        <w:rPr>
          <w:spacing w:val="29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writing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Mi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XSS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spacing w:val="28"/>
          <w:w w:val="105"/>
        </w:rPr>
        <w:t xml:space="preserve"> </w:t>
      </w:r>
      <w:r>
        <w:rPr>
          <w:w w:val="105"/>
        </w:rPr>
        <w:t>just</w:t>
      </w:r>
      <w:r>
        <w:rPr>
          <w:spacing w:val="2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egu</w:t>
      </w:r>
      <w:r>
        <w:rPr>
          <w:w w:val="105"/>
        </w:rPr>
        <w:t>n</w:t>
      </w:r>
      <w:r>
        <w:rPr>
          <w:spacing w:val="31"/>
          <w:w w:val="110"/>
        </w:rPr>
        <w:t xml:space="preserve"> </w:t>
      </w:r>
      <w:r>
        <w:rPr>
          <w:w w:val="105"/>
        </w:rPr>
        <w:t>taking</w:t>
      </w:r>
      <w:r>
        <w:rPr>
          <w:spacing w:val="55"/>
          <w:w w:val="105"/>
        </w:rPr>
        <w:t xml:space="preserve"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rvat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56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tron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r</w:t>
      </w:r>
      <w:r>
        <w:rPr>
          <w:spacing w:val="5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56"/>
          <w:w w:val="105"/>
        </w:rPr>
        <w:t xml:space="preserve"> </w:t>
      </w:r>
      <w:r>
        <w:rPr>
          <w:w w:val="105"/>
        </w:rPr>
        <w:t>tilt</w:t>
      </w:r>
      <w:r>
        <w:rPr>
          <w:spacing w:val="55"/>
          <w:w w:val="105"/>
        </w:rPr>
        <w:t xml:space="preserve"> </w:t>
      </w:r>
      <w:r>
        <w:rPr>
          <w:w w:val="105"/>
        </w:rPr>
        <w:t>than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99"/>
        </w:rPr>
        <w:t xml:space="preserve"> </w:t>
      </w:r>
      <w:r>
        <w:rPr>
          <w:w w:val="105"/>
        </w:rPr>
        <w:t>science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foc</w:t>
      </w:r>
      <w:r>
        <w:rPr>
          <w:w w:val="105"/>
        </w:rPr>
        <w:t>u</w:t>
      </w:r>
      <w:r>
        <w:rPr>
          <w:spacing w:val="1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prior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14:paraId="0E456D66" w14:textId="77777777" w:rsidR="007F705D" w:rsidRDefault="00AF1039">
      <w:pPr>
        <w:pStyle w:val="BodyText"/>
        <w:spacing w:before="8" w:line="453" w:lineRule="auto"/>
        <w:ind w:right="119"/>
        <w:jc w:val="both"/>
      </w:pPr>
      <w:r>
        <w:rPr>
          <w:w w:val="105"/>
        </w:rPr>
        <w:t>Chapter</w:t>
      </w:r>
      <w:r>
        <w:rPr>
          <w:spacing w:val="36"/>
          <w:w w:val="105"/>
        </w:rPr>
        <w:t xml:space="preserve"> </w:t>
      </w:r>
      <w:r>
        <w:rPr>
          <w:w w:val="105"/>
        </w:rPr>
        <w:t>7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details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thermal</w:t>
      </w:r>
      <w:r>
        <w:rPr>
          <w:spacing w:val="37"/>
          <w:w w:val="105"/>
        </w:rPr>
        <w:t xml:space="preserve"> </w:t>
      </w:r>
      <w:r>
        <w:rPr>
          <w:w w:val="105"/>
        </w:rPr>
        <w:t>modeling,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rmal</w:t>
      </w:r>
      <w:r>
        <w:rPr>
          <w:spacing w:val="37"/>
          <w:w w:val="105"/>
        </w:rPr>
        <w:t xml:space="preserve"> </w:t>
      </w:r>
      <w:r>
        <w:rPr>
          <w:w w:val="105"/>
        </w:rPr>
        <w:t>balance</w:t>
      </w:r>
      <w:r>
        <w:rPr>
          <w:spacing w:val="36"/>
          <w:w w:val="105"/>
        </w:rPr>
        <w:t xml:space="preserve"> </w:t>
      </w:r>
      <w:r>
        <w:rPr>
          <w:w w:val="105"/>
        </w:rPr>
        <w:t>testing,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el</w:t>
      </w:r>
      <w:r>
        <w:rPr>
          <w:spacing w:val="28"/>
          <w:w w:val="98"/>
        </w:rPr>
        <w:t xml:space="preserve"> 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MinXSS.</w:t>
      </w:r>
      <w:r>
        <w:rPr>
          <w:spacing w:val="40"/>
          <w:w w:val="105"/>
        </w:rPr>
        <w:t xml:space="preserve"> </w:t>
      </w:r>
      <w:r>
        <w:rPr>
          <w:w w:val="105"/>
        </w:rPr>
        <w:t>Most</w:t>
      </w:r>
      <w:r>
        <w:rPr>
          <w:spacing w:val="40"/>
          <w:w w:val="105"/>
        </w:rPr>
        <w:t xml:space="preserve"> </w:t>
      </w:r>
      <w:r>
        <w:rPr>
          <w:w w:val="105"/>
        </w:rPr>
        <w:t>CubeSat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2"/>
          <w:w w:val="105"/>
        </w:rPr>
        <w:t>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0"/>
          <w:w w:val="105"/>
        </w:rPr>
        <w:t xml:space="preserve"> </w:t>
      </w:r>
      <w:r>
        <w:rPr>
          <w:w w:val="105"/>
        </w:rPr>
        <w:t>required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do</w:t>
      </w:r>
      <w:r>
        <w:rPr>
          <w:spacing w:val="40"/>
          <w:w w:val="105"/>
        </w:rPr>
        <w:t xml:space="preserve"> </w:t>
      </w:r>
      <w:r>
        <w:rPr>
          <w:w w:val="105"/>
        </w:rPr>
        <w:t>thermal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vacuum</w:t>
      </w:r>
      <w:r>
        <w:rPr>
          <w:spacing w:val="40"/>
          <w:w w:val="105"/>
        </w:rPr>
        <w:t xml:space="preserve"> </w:t>
      </w:r>
      <w:r>
        <w:rPr>
          <w:w w:val="105"/>
        </w:rPr>
        <w:t>testing,</w:t>
      </w:r>
      <w:r>
        <w:rPr>
          <w:spacing w:val="51"/>
          <w:w w:val="102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2"/>
          <w:w w:val="105"/>
        </w:rPr>
        <w:t xml:space="preserve"> </w:t>
      </w:r>
      <w:r>
        <w:rPr>
          <w:w w:val="105"/>
        </w:rPr>
        <w:t>stresses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system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43"/>
          <w:w w:val="105"/>
        </w:rPr>
        <w:t xml:space="preserve"> </w:t>
      </w:r>
      <w:r>
        <w:rPr>
          <w:w w:val="105"/>
        </w:rPr>
        <w:t>operational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urv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42"/>
          <w:w w:val="105"/>
        </w:rPr>
        <w:t xml:space="preserve"> </w:t>
      </w:r>
      <w:r>
        <w:rPr>
          <w:w w:val="105"/>
        </w:rPr>
        <w:t>limits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ensure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spacecraft</w:t>
      </w:r>
      <w:r>
        <w:rPr>
          <w:spacing w:val="43"/>
          <w:w w:val="105"/>
        </w:rPr>
        <w:t xml:space="preserve"> </w:t>
      </w:r>
      <w:r>
        <w:rPr>
          <w:w w:val="105"/>
        </w:rPr>
        <w:t>doesn’t</w:t>
      </w:r>
      <w:r>
        <w:rPr>
          <w:spacing w:val="37"/>
          <w:w w:val="138"/>
        </w:rPr>
        <w:t xml:space="preserve"> </w:t>
      </w:r>
      <w:r>
        <w:rPr>
          <w:w w:val="105"/>
        </w:rPr>
        <w:t>break</w:t>
      </w:r>
      <w:r>
        <w:rPr>
          <w:spacing w:val="49"/>
          <w:w w:val="105"/>
        </w:rPr>
        <w:t xml:space="preserve"> </w:t>
      </w:r>
      <w:r>
        <w:rPr>
          <w:w w:val="105"/>
        </w:rPr>
        <w:t>under</w:t>
      </w:r>
      <w:r>
        <w:rPr>
          <w:spacing w:val="50"/>
          <w:w w:val="105"/>
        </w:rPr>
        <w:t xml:space="preserve"> </w:t>
      </w:r>
      <w:r>
        <w:rPr>
          <w:w w:val="105"/>
        </w:rPr>
        <w:t>extreme</w:t>
      </w:r>
      <w:r>
        <w:rPr>
          <w:spacing w:val="49"/>
          <w:w w:val="105"/>
        </w:rPr>
        <w:t xml:space="preserve"> </w:t>
      </w:r>
      <w:r>
        <w:rPr>
          <w:w w:val="105"/>
        </w:rPr>
        <w:t>conditions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it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49"/>
          <w:w w:val="105"/>
        </w:rPr>
        <w:t xml:space="preserve"> </w:t>
      </w:r>
      <w:r>
        <w:rPr>
          <w:w w:val="105"/>
        </w:rPr>
        <w:t>experience</w:t>
      </w:r>
      <w:r>
        <w:rPr>
          <w:spacing w:val="50"/>
          <w:w w:val="105"/>
        </w:rPr>
        <w:t xml:space="preserve"> </w:t>
      </w:r>
      <w:r>
        <w:rPr>
          <w:w w:val="105"/>
        </w:rPr>
        <w:t>on</w:t>
      </w:r>
      <w:r>
        <w:rPr>
          <w:spacing w:val="49"/>
          <w:w w:val="105"/>
        </w:rPr>
        <w:t xml:space="preserve"> </w:t>
      </w:r>
      <w:r>
        <w:rPr>
          <w:w w:val="105"/>
        </w:rPr>
        <w:t>orbit.</w:t>
      </w:r>
      <w:r>
        <w:rPr>
          <w:spacing w:val="15"/>
          <w:w w:val="105"/>
        </w:rPr>
        <w:t xml:space="preserve"> </w:t>
      </w:r>
      <w:r>
        <w:rPr>
          <w:w w:val="105"/>
        </w:rPr>
        <w:t>Thermal</w:t>
      </w:r>
      <w:r>
        <w:rPr>
          <w:spacing w:val="49"/>
          <w:w w:val="105"/>
        </w:rPr>
        <w:t xml:space="preserve"> </w:t>
      </w:r>
      <w:r>
        <w:rPr>
          <w:w w:val="105"/>
        </w:rPr>
        <w:t>balance</w:t>
      </w:r>
      <w:r>
        <w:rPr>
          <w:spacing w:val="50"/>
          <w:w w:val="105"/>
        </w:rPr>
        <w:t xml:space="preserve"> </w:t>
      </w:r>
      <w:r>
        <w:rPr>
          <w:spacing w:val="1"/>
          <w:w w:val="105"/>
        </w:rPr>
        <w:t>goes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step</w:t>
      </w:r>
      <w:r>
        <w:rPr>
          <w:spacing w:val="30"/>
          <w:w w:val="110"/>
        </w:rPr>
        <w:t xml:space="preserve"> </w:t>
      </w:r>
      <w:r>
        <w:rPr>
          <w:w w:val="105"/>
        </w:rPr>
        <w:t>further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correspondingly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43"/>
          <w:w w:val="105"/>
        </w:rPr>
        <w:t xml:space="preserve"> </w:t>
      </w:r>
      <w:r>
        <w:rPr>
          <w:w w:val="105"/>
        </w:rPr>
        <w:t>less</w:t>
      </w:r>
      <w:r>
        <w:rPr>
          <w:spacing w:val="43"/>
          <w:w w:val="105"/>
        </w:rPr>
        <w:t xml:space="preserve"> </w:t>
      </w:r>
      <w:r>
        <w:rPr>
          <w:w w:val="105"/>
        </w:rPr>
        <w:t>common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CubeSat</w:t>
      </w:r>
      <w:r>
        <w:rPr>
          <w:spacing w:val="43"/>
          <w:w w:val="105"/>
        </w:rPr>
        <w:t xml:space="preserve"> </w:t>
      </w:r>
      <w:r>
        <w:rPr>
          <w:spacing w:val="-5"/>
          <w:w w:val="105"/>
        </w:rPr>
        <w:t>com</w:t>
      </w:r>
      <w:r>
        <w:rPr>
          <w:spacing w:val="-4"/>
          <w:w w:val="105"/>
        </w:rPr>
        <w:t>mun</w:t>
      </w:r>
      <w:r>
        <w:rPr>
          <w:spacing w:val="-5"/>
          <w:w w:val="105"/>
        </w:rPr>
        <w:t>i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.</w:t>
      </w:r>
      <w:r>
        <w:rPr>
          <w:w w:val="105"/>
        </w:rPr>
        <w:t xml:space="preserve"> Its</w:t>
      </w:r>
      <w:r>
        <w:rPr>
          <w:spacing w:val="44"/>
          <w:w w:val="105"/>
        </w:rPr>
        <w:t xml:space="preserve"> </w:t>
      </w:r>
      <w:r>
        <w:rPr>
          <w:w w:val="105"/>
        </w:rPr>
        <w:t>purpose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99"/>
        </w:rPr>
        <w:t xml:space="preserve"> 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dat</w:t>
      </w:r>
      <w:r>
        <w:rPr>
          <w:spacing w:val="-3"/>
          <w:w w:val="105"/>
        </w:rPr>
        <w:t>e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thermal</w:t>
      </w:r>
      <w:r>
        <w:rPr>
          <w:spacing w:val="48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el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8"/>
          <w:w w:val="105"/>
        </w:rPr>
        <w:t xml:space="preserve"> </w:t>
      </w:r>
      <w:r>
        <w:rPr>
          <w:w w:val="105"/>
        </w:rPr>
        <w:t>putting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spacecraft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nv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ronm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fli</w:t>
      </w:r>
      <w:r>
        <w:rPr>
          <w:spacing w:val="-2"/>
          <w:w w:val="105"/>
        </w:rPr>
        <w:t>ght</w:t>
      </w:r>
      <w:r>
        <w:rPr>
          <w:spacing w:val="-3"/>
          <w:w w:val="105"/>
        </w:rPr>
        <w:t>-li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7"/>
          <w:w w:val="106"/>
        </w:rPr>
        <w:t xml:space="preserve"> </w:t>
      </w:r>
      <w:r>
        <w:rPr>
          <w:w w:val="105"/>
        </w:rPr>
        <w:t>possible.</w:t>
      </w:r>
      <w:r>
        <w:rPr>
          <w:spacing w:val="39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side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vacuum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hot</w:t>
      </w:r>
      <w:r>
        <w:rPr>
          <w:spacing w:val="8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rest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cold.</w:t>
      </w:r>
      <w:r>
        <w:rPr>
          <w:spacing w:val="25"/>
          <w:w w:val="109"/>
        </w:rPr>
        <w:t xml:space="preserve"> </w:t>
      </w:r>
      <w:r>
        <w:rPr>
          <w:spacing w:val="-6"/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sun-pointing</w:t>
      </w:r>
      <w:r>
        <w:rPr>
          <w:spacing w:val="22"/>
          <w:w w:val="105"/>
        </w:rPr>
        <w:t xml:space="preserve"> </w:t>
      </w:r>
      <w:r>
        <w:rPr>
          <w:w w:val="105"/>
        </w:rPr>
        <w:t>satellite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MinXSS,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3"/>
          <w:w w:val="105"/>
        </w:rPr>
        <w:t>goo</w:t>
      </w:r>
      <w:r>
        <w:rPr>
          <w:spacing w:val="2"/>
          <w:w w:val="105"/>
        </w:rPr>
        <w:t>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appr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sun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10"/>
        </w:rPr>
        <w:t xml:space="preserve"> </w:t>
      </w:r>
      <w:r>
        <w:rPr>
          <w:w w:val="105"/>
        </w:rPr>
        <w:t>deep</w:t>
      </w:r>
      <w:r>
        <w:rPr>
          <w:spacing w:val="44"/>
          <w:w w:val="105"/>
        </w:rPr>
        <w:t xml:space="preserve"> </w:t>
      </w:r>
      <w:r>
        <w:rPr>
          <w:w w:val="105"/>
        </w:rPr>
        <w:t>space</w:t>
      </w:r>
      <w:r>
        <w:rPr>
          <w:spacing w:val="44"/>
          <w:w w:val="105"/>
        </w:rPr>
        <w:t xml:space="preserve"> </w:t>
      </w:r>
      <w:r>
        <w:rPr>
          <w:w w:val="105"/>
        </w:rPr>
        <w:t>on</w:t>
      </w:r>
      <w:r>
        <w:rPr>
          <w:spacing w:val="45"/>
          <w:w w:val="105"/>
        </w:rPr>
        <w:t xml:space="preserve"> </w:t>
      </w:r>
      <w:r>
        <w:rPr>
          <w:w w:val="105"/>
        </w:rPr>
        <w:t>all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measured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input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thermal</w:t>
      </w:r>
      <w:r>
        <w:rPr>
          <w:spacing w:val="35"/>
          <w:w w:val="106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el</w:t>
      </w:r>
      <w:r>
        <w:rPr>
          <w:w w:val="105"/>
        </w:rPr>
        <w:t>,</w:t>
      </w:r>
      <w:r>
        <w:rPr>
          <w:spacing w:val="48"/>
          <w:w w:val="105"/>
        </w:rPr>
        <w:t xml:space="preserve"> </w:t>
      </w:r>
      <w:r>
        <w:rPr>
          <w:w w:val="105"/>
        </w:rPr>
        <w:t>where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spacecraft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rmal</w:t>
      </w:r>
      <w:r>
        <w:rPr>
          <w:spacing w:val="45"/>
          <w:w w:val="105"/>
        </w:rPr>
        <w:t xml:space="preserve"> </w:t>
      </w:r>
      <w:r>
        <w:rPr>
          <w:w w:val="105"/>
        </w:rPr>
        <w:t>parameters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tun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 xml:space="preserve"> </w:t>
      </w:r>
      <w:r>
        <w:rPr>
          <w:w w:val="105"/>
        </w:rPr>
        <w:t>measured</w:t>
      </w:r>
      <w:r>
        <w:rPr>
          <w:spacing w:val="44"/>
          <w:w w:val="105"/>
        </w:rPr>
        <w:t xml:space="preserve"> </w:t>
      </w:r>
      <w:r>
        <w:rPr>
          <w:w w:val="105"/>
        </w:rPr>
        <w:t>temperatures.</w:t>
      </w:r>
      <w:r>
        <w:rPr>
          <w:spacing w:val="36"/>
          <w:w w:val="109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case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MinXSS,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thermal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critical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science</w:t>
      </w:r>
      <w:r>
        <w:rPr>
          <w:spacing w:val="19"/>
          <w:w w:val="105"/>
        </w:rPr>
        <w:t xml:space="preserve"> </w:t>
      </w:r>
      <w:r>
        <w:rPr>
          <w:w w:val="105"/>
        </w:rPr>
        <w:t>because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sensor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8"/>
          <w:w w:val="138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pt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-50</w:t>
      </w:r>
      <w:r>
        <w:rPr>
          <w:spacing w:val="21"/>
          <w:w w:val="105"/>
        </w:rPr>
        <w:t xml:space="preserve"> </w:t>
      </w:r>
      <w:r>
        <w:rPr>
          <w:rFonts w:cs="Times New Roman"/>
          <w:i/>
          <w:spacing w:val="5"/>
          <w:w w:val="105"/>
          <w:position w:val="8"/>
          <w:sz w:val="16"/>
          <w:szCs w:val="16"/>
        </w:rPr>
        <w:t>o</w:t>
      </w:r>
      <w:r>
        <w:rPr>
          <w:spacing w:val="4"/>
          <w:w w:val="105"/>
        </w:rPr>
        <w:t>C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21"/>
          <w:w w:val="105"/>
        </w:rPr>
        <w:t xml:space="preserve"> </w:t>
      </w:r>
      <w:r>
        <w:rPr>
          <w:w w:val="105"/>
        </w:rPr>
        <w:t>noise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science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1"/>
          <w:w w:val="105"/>
        </w:rPr>
        <w:t xml:space="preserve"> </w:t>
      </w:r>
      <w:r>
        <w:rPr>
          <w:w w:val="105"/>
        </w:rPr>
        <w:t>out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solar</w:t>
      </w:r>
      <w:r>
        <w:rPr>
          <w:spacing w:val="22"/>
          <w:w w:val="105"/>
        </w:rPr>
        <w:t xml:space="preserve"> </w:t>
      </w:r>
      <w:r>
        <w:rPr>
          <w:w w:val="105"/>
        </w:rPr>
        <w:t>signal.</w:t>
      </w:r>
    </w:p>
    <w:p w14:paraId="0E456D67" w14:textId="134ABE01" w:rsidR="007F705D" w:rsidRDefault="00AF1039">
      <w:pPr>
        <w:pStyle w:val="BodyText"/>
        <w:spacing w:line="455" w:lineRule="auto"/>
        <w:ind w:right="118"/>
        <w:jc w:val="both"/>
      </w:pPr>
      <w:r>
        <w:rPr>
          <w:spacing w:val="-3"/>
          <w:w w:val="105"/>
        </w:rPr>
        <w:t>F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nal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y,</w:t>
      </w:r>
      <w:r>
        <w:rPr>
          <w:spacing w:val="9"/>
          <w:w w:val="105"/>
        </w:rPr>
        <w:t xml:space="preserve"> </w:t>
      </w:r>
      <w:r>
        <w:rPr>
          <w:w w:val="105"/>
        </w:rPr>
        <w:t>Chapter</w:t>
      </w:r>
      <w:r>
        <w:rPr>
          <w:spacing w:val="6"/>
          <w:w w:val="105"/>
        </w:rPr>
        <w:t xml:space="preserve"> </w:t>
      </w:r>
      <w:r>
        <w:rPr>
          <w:w w:val="105"/>
        </w:rPr>
        <w:t>8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summary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suggestions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next</w:t>
      </w:r>
      <w:r>
        <w:rPr>
          <w:spacing w:val="6"/>
          <w:w w:val="105"/>
        </w:rPr>
        <w:t xml:space="preserve"> </w:t>
      </w:r>
      <w:r>
        <w:rPr>
          <w:w w:val="105"/>
        </w:rPr>
        <w:t>steps.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90"/>
        </w:rPr>
        <w:t xml:space="preserve"> </w:t>
      </w:r>
      <w:r>
        <w:rPr>
          <w:w w:val="105"/>
        </w:rPr>
        <w:t>particular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me,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coronal</w:t>
      </w:r>
      <w:r>
        <w:rPr>
          <w:spacing w:val="15"/>
          <w:w w:val="105"/>
        </w:rPr>
        <w:t xml:space="preserve"> </w:t>
      </w:r>
      <w:r>
        <w:rPr>
          <w:w w:val="105"/>
        </w:rPr>
        <w:t>dimming</w:t>
      </w:r>
      <w:r>
        <w:rPr>
          <w:spacing w:val="15"/>
          <w:w w:val="105"/>
        </w:rPr>
        <w:t xml:space="preserve"> </w:t>
      </w:r>
      <w:r>
        <w:rPr>
          <w:w w:val="105"/>
        </w:rPr>
        <w:t>suggests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ili</w:t>
      </w:r>
      <w:r>
        <w:rPr>
          <w:spacing w:val="-1"/>
          <w:w w:val="105"/>
        </w:rPr>
        <w:t>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low-cos</w:t>
      </w:r>
      <w:r>
        <w:rPr>
          <w:spacing w:val="-1"/>
          <w:w w:val="105"/>
        </w:rPr>
        <w:t>t</w:t>
      </w:r>
      <w:r>
        <w:rPr>
          <w:spacing w:val="33"/>
          <w:w w:val="138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measure</w:t>
      </w:r>
      <w:r>
        <w:rPr>
          <w:spacing w:val="38"/>
          <w:w w:val="105"/>
        </w:rPr>
        <w:t xml:space="preserve"> </w:t>
      </w:r>
      <w:r>
        <w:rPr>
          <w:w w:val="105"/>
        </w:rPr>
        <w:t>irradiance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few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av</w:t>
      </w:r>
      <w:r>
        <w:rPr>
          <w:spacing w:val="-3"/>
          <w:w w:val="105"/>
        </w:rPr>
        <w:t>ele</w:t>
      </w:r>
      <w:r>
        <w:rPr>
          <w:spacing w:val="-2"/>
          <w:w w:val="105"/>
        </w:rPr>
        <w:t>ngth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iz</w:t>
      </w:r>
      <w:ins w:id="93" w:author="Thomas Woods" w:date="2016-03-09T20:51:00Z">
        <w:r w:rsidR="000A2016">
          <w:rPr>
            <w:spacing w:val="-2"/>
            <w:w w:val="105"/>
          </w:rPr>
          <w:t>a</w:t>
        </w:r>
        <w:r w:rsidR="00173757">
          <w:rPr>
            <w:spacing w:val="-2"/>
            <w:w w:val="105"/>
          </w:rPr>
          <w:t>t</w:t>
        </w:r>
      </w:ins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9"/>
          <w:w w:val="105"/>
        </w:rPr>
        <w:t xml:space="preserve"> </w:t>
      </w:r>
      <w:ins w:id="94" w:author="Thomas Woods" w:date="2016-03-09T20:51:00Z">
        <w:r w:rsidR="00173757">
          <w:rPr>
            <w:spacing w:val="39"/>
            <w:w w:val="105"/>
          </w:rPr>
          <w:t xml:space="preserve">of </w:t>
        </w:r>
      </w:ins>
      <w:r>
        <w:rPr>
          <w:w w:val="105"/>
        </w:rPr>
        <w:t>coronal</w:t>
      </w:r>
    </w:p>
    <w:p w14:paraId="0E456D68" w14:textId="77777777" w:rsidR="007F705D" w:rsidRDefault="007F705D">
      <w:pPr>
        <w:spacing w:line="455" w:lineRule="auto"/>
        <w:jc w:val="both"/>
        <w:sectPr w:rsidR="007F705D">
          <w:headerReference w:type="default" r:id="rId7"/>
          <w:pgSz w:w="12240" w:h="15840"/>
          <w:pgMar w:top="1340" w:right="1320" w:bottom="280" w:left="1340" w:header="1132" w:footer="0" w:gutter="0"/>
          <w:cols w:space="720"/>
        </w:sectPr>
      </w:pPr>
    </w:p>
    <w:p w14:paraId="0E456D69" w14:textId="77777777" w:rsidR="007F705D" w:rsidRDefault="007F705D">
      <w:pPr>
        <w:spacing w:before="5"/>
        <w:rPr>
          <w:rFonts w:ascii="Times New Roman" w:eastAsia="Times New Roman" w:hAnsi="Times New Roman" w:cs="Times New Roman"/>
        </w:rPr>
      </w:pPr>
    </w:p>
    <w:p w14:paraId="0E456D6A" w14:textId="2B49D5DC" w:rsidR="007F705D" w:rsidRDefault="00AF1039">
      <w:pPr>
        <w:pStyle w:val="BodyText"/>
        <w:spacing w:before="58" w:line="455" w:lineRule="auto"/>
        <w:ind w:right="98" w:firstLine="0"/>
        <w:jc w:val="both"/>
      </w:pPr>
      <w:r>
        <w:rPr>
          <w:w w:val="105"/>
        </w:rPr>
        <w:t>mass</w:t>
      </w:r>
      <w:r>
        <w:rPr>
          <w:spacing w:val="33"/>
          <w:w w:val="105"/>
        </w:rPr>
        <w:t xml:space="preserve"> </w:t>
      </w:r>
      <w:r>
        <w:rPr>
          <w:w w:val="105"/>
        </w:rPr>
        <w:t>ejections</w:t>
      </w:r>
      <w:ins w:id="95" w:author="Thomas Woods" w:date="2016-03-09T20:52:00Z">
        <w:r w:rsidR="00FB1BDA">
          <w:rPr>
            <w:w w:val="105"/>
          </w:rPr>
          <w:t xml:space="preserve"> without the traditional coronagraph</w:t>
        </w:r>
      </w:ins>
      <w:r>
        <w:rPr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4"/>
          <w:w w:val="105"/>
        </w:rPr>
        <w:t xml:space="preserve"> </w:t>
      </w:r>
      <w:r>
        <w:rPr>
          <w:w w:val="105"/>
        </w:rPr>
        <w:t>could</w:t>
      </w:r>
      <w:r>
        <w:rPr>
          <w:spacing w:val="3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raged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space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ins w:id="96" w:author="Thomas Woods" w:date="2016-03-09T20:52:00Z">
        <w:r w:rsidR="00FB1BDA">
          <w:rPr>
            <w:spacing w:val="-1"/>
            <w:w w:val="105"/>
          </w:rPr>
          <w:t xml:space="preserve"> operations</w:t>
        </w:r>
      </w:ins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3"/>
          <w:w w:val="105"/>
        </w:rPr>
        <w:t xml:space="preserve"> </w:t>
      </w:r>
      <w:r>
        <w:rPr>
          <w:w w:val="105"/>
        </w:rPr>
        <w:t>existing</w:t>
      </w:r>
      <w:r>
        <w:rPr>
          <w:spacing w:val="25"/>
          <w:w w:val="99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ins w:id="97" w:author="Thomas Woods" w:date="2016-03-09T20:56:00Z">
        <w:r w:rsidR="009737CA">
          <w:rPr>
            <w:spacing w:val="23"/>
            <w:w w:val="105"/>
          </w:rPr>
          <w:t>for monitoring CMEs</w:t>
        </w:r>
        <w:r w:rsidR="00AB09F2">
          <w:rPr>
            <w:spacing w:val="23"/>
            <w:w w:val="105"/>
          </w:rPr>
          <w:t xml:space="preserve"> and </w:t>
        </w:r>
      </w:ins>
      <w:del w:id="98" w:author="Thomas Woods" w:date="2016-03-09T20:58:00Z">
        <w:r w:rsidDel="00C926A1">
          <w:rPr>
            <w:w w:val="105"/>
          </w:rPr>
          <w:delText>or</w:delText>
        </w:r>
      </w:del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new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unique</w:t>
      </w:r>
      <w:r>
        <w:rPr>
          <w:spacing w:val="23"/>
          <w:w w:val="105"/>
        </w:rPr>
        <w:t xml:space="preserve"> </w:t>
      </w:r>
      <w:r>
        <w:rPr>
          <w:w w:val="105"/>
        </w:rPr>
        <w:t>method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izi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coronal</w:t>
      </w:r>
      <w:r>
        <w:rPr>
          <w:spacing w:val="23"/>
          <w:w w:val="105"/>
        </w:rPr>
        <w:t xml:space="preserve"> </w:t>
      </w:r>
      <w:r>
        <w:rPr>
          <w:w w:val="105"/>
        </w:rPr>
        <w:t>mass</w:t>
      </w:r>
      <w:r>
        <w:rPr>
          <w:spacing w:val="23"/>
          <w:w w:val="105"/>
        </w:rPr>
        <w:t xml:space="preserve"> </w:t>
      </w:r>
      <w:r>
        <w:rPr>
          <w:w w:val="105"/>
        </w:rPr>
        <w:t>ejections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16"/>
        </w:rPr>
        <w:t xml:space="preserve"> </w:t>
      </w:r>
      <w:r>
        <w:rPr>
          <w:w w:val="105"/>
        </w:rPr>
        <w:t>stars.</w:t>
      </w:r>
    </w:p>
    <w:sectPr w:rsidR="007F705D">
      <w:headerReference w:type="default" r:id="rId8"/>
      <w:pgSz w:w="12240" w:h="15840"/>
      <w:pgMar w:top="1340" w:right="1340" w:bottom="280" w:left="1340" w:header="1132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1816D" w14:textId="77777777" w:rsidR="0044634D" w:rsidRDefault="0044634D">
      <w:r>
        <w:separator/>
      </w:r>
    </w:p>
  </w:endnote>
  <w:endnote w:type="continuationSeparator" w:id="0">
    <w:p w14:paraId="54A6BE91" w14:textId="77777777" w:rsidR="0044634D" w:rsidRDefault="0044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ymbols">
    <w:altName w:val="Times New Roman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A0EF1" w14:textId="77777777" w:rsidR="0044634D" w:rsidRDefault="0044634D">
      <w:r>
        <w:separator/>
      </w:r>
    </w:p>
  </w:footnote>
  <w:footnote w:type="continuationSeparator" w:id="0">
    <w:p w14:paraId="68F8F0C1" w14:textId="77777777" w:rsidR="0044634D" w:rsidRDefault="004463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6D6B" w14:textId="5FFF1473" w:rsidR="007F705D" w:rsidRDefault="00F0216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760" behindDoc="1" locked="0" layoutInCell="1" allowOverlap="1" wp14:anchorId="0E456D6E" wp14:editId="4B5D93E2">
              <wp:simplePos x="0" y="0"/>
              <wp:positionH relativeFrom="page">
                <wp:posOffset>6775450</wp:posOffset>
              </wp:positionH>
              <wp:positionV relativeFrom="page">
                <wp:posOffset>706120</wp:posOffset>
              </wp:positionV>
              <wp:extent cx="95250" cy="164465"/>
              <wp:effectExtent l="6350" t="0" r="0" b="571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56D71" w14:textId="77777777" w:rsidR="007F705D" w:rsidRDefault="00AF1039">
                          <w:pPr>
                            <w:pStyle w:val="BodyText"/>
                            <w:spacing w:line="231" w:lineRule="exact"/>
                            <w:ind w:left="20" w:firstLine="0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56D6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533.5pt;margin-top:55.6pt;width:7.5pt;height:12.95pt;z-index:-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" filled="f" stroked="f">
              <v:textbox inset="0,0,0,0">
                <w:txbxContent>
                  <w:p w14:paraId="0E456D71" w14:textId="77777777" w:rsidR="007F705D" w:rsidRDefault="00AF1039">
                    <w:pPr>
                      <w:pStyle w:val="BodyText"/>
                      <w:spacing w:line="231" w:lineRule="exact"/>
                      <w:ind w:left="20" w:firstLine="0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6D6C" w14:textId="3CCDE7A2" w:rsidR="007F705D" w:rsidRDefault="00F0216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784" behindDoc="1" locked="0" layoutInCell="1" allowOverlap="1" wp14:anchorId="0E456D6F" wp14:editId="4DDD45DC">
              <wp:simplePos x="0" y="0"/>
              <wp:positionH relativeFrom="page">
                <wp:posOffset>6775450</wp:posOffset>
              </wp:positionH>
              <wp:positionV relativeFrom="page">
                <wp:posOffset>706120</wp:posOffset>
              </wp:positionV>
              <wp:extent cx="95250" cy="164465"/>
              <wp:effectExtent l="6350" t="0" r="0" b="571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56D72" w14:textId="77777777" w:rsidR="007F705D" w:rsidRDefault="00AF1039">
                          <w:pPr>
                            <w:pStyle w:val="BodyText"/>
                            <w:spacing w:line="231" w:lineRule="exact"/>
                            <w:ind w:left="20" w:firstLine="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56D6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533.5pt;margin-top:55.6pt;width:7.5pt;height:12.95pt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" filled="f" stroked="f">
              <v:textbox inset="0,0,0,0">
                <w:txbxContent>
                  <w:p w14:paraId="0E456D72" w14:textId="77777777" w:rsidR="007F705D" w:rsidRDefault="00AF1039">
                    <w:pPr>
                      <w:pStyle w:val="BodyText"/>
                      <w:spacing w:line="231" w:lineRule="exact"/>
                      <w:ind w:left="20" w:firstLine="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56D6D" w14:textId="6E3AF58E" w:rsidR="007F705D" w:rsidRDefault="00F0216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808" behindDoc="1" locked="0" layoutInCell="1" allowOverlap="1" wp14:anchorId="0E456D70" wp14:editId="72061405">
              <wp:simplePos x="0" y="0"/>
              <wp:positionH relativeFrom="page">
                <wp:posOffset>6775450</wp:posOffset>
              </wp:positionH>
              <wp:positionV relativeFrom="page">
                <wp:posOffset>706120</wp:posOffset>
              </wp:positionV>
              <wp:extent cx="95250" cy="164465"/>
              <wp:effectExtent l="6350" t="0" r="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56D73" w14:textId="77777777" w:rsidR="007F705D" w:rsidRDefault="00AF1039">
                          <w:pPr>
                            <w:pStyle w:val="BodyText"/>
                            <w:spacing w:line="231" w:lineRule="exact"/>
                            <w:ind w:left="20" w:firstLine="0"/>
                          </w:pP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56D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8" type="#_x0000_t202" style="position:absolute;margin-left:533.5pt;margin-top:55.6pt;width:7.5pt;height:12.95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" filled="f" stroked="f">
              <v:textbox inset="0,0,0,0">
                <w:txbxContent>
                  <w:p w14:paraId="0E456D73" w14:textId="77777777" w:rsidR="007F705D" w:rsidRDefault="00AF1039">
                    <w:pPr>
                      <w:pStyle w:val="BodyText"/>
                      <w:spacing w:line="231" w:lineRule="exact"/>
                      <w:ind w:left="20" w:firstLine="0"/>
                    </w:pP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Woods">
    <w15:presenceInfo w15:providerId="None" w15:userId="Thomas Wood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5D"/>
    <w:rsid w:val="000A2016"/>
    <w:rsid w:val="000E5DA0"/>
    <w:rsid w:val="00121395"/>
    <w:rsid w:val="00173757"/>
    <w:rsid w:val="00175B6F"/>
    <w:rsid w:val="0030718A"/>
    <w:rsid w:val="00365F4B"/>
    <w:rsid w:val="003A7B1C"/>
    <w:rsid w:val="0044634D"/>
    <w:rsid w:val="00455138"/>
    <w:rsid w:val="00482519"/>
    <w:rsid w:val="004B03DF"/>
    <w:rsid w:val="004D749A"/>
    <w:rsid w:val="00626DB7"/>
    <w:rsid w:val="006B3C38"/>
    <w:rsid w:val="007A2524"/>
    <w:rsid w:val="007F26DB"/>
    <w:rsid w:val="007F705D"/>
    <w:rsid w:val="008E243F"/>
    <w:rsid w:val="009737CA"/>
    <w:rsid w:val="00A856D7"/>
    <w:rsid w:val="00AB09F2"/>
    <w:rsid w:val="00AD4E9F"/>
    <w:rsid w:val="00AF1039"/>
    <w:rsid w:val="00BE21FE"/>
    <w:rsid w:val="00BE7AFF"/>
    <w:rsid w:val="00C339BC"/>
    <w:rsid w:val="00C926A1"/>
    <w:rsid w:val="00EC562F"/>
    <w:rsid w:val="00F0216A"/>
    <w:rsid w:val="00FB1BDA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6D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57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1098</Words>
  <Characters>6261</Characters>
  <Application>Microsoft Macintosh Word</Application>
  <DocSecurity>0</DocSecurity>
  <Lines>52</Lines>
  <Paragraphs>14</Paragraphs>
  <ScaleCrop>false</ScaleCrop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Woods</cp:lastModifiedBy>
  <cp:revision>30</cp:revision>
  <dcterms:created xsi:type="dcterms:W3CDTF">2016-03-10T02:14:00Z</dcterms:created>
  <dcterms:modified xsi:type="dcterms:W3CDTF">2016-03-10T04:08:00Z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LastSaved">
    <vt:filetime>2016-03-09T00:00:00Z</vt:filetime>
  </property>
</Properties>
</file>